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DA7C019" w14:textId="3842DFA3" w:rsidR="007A7F01" w:rsidRPr="00ED0C2C" w:rsidRDefault="00912FD4" w:rsidP="00ED0C2C">
      <w:pPr>
        <w:pStyle w:val="Title"/>
        <w:rPr>
          <w:sz w:val="44"/>
          <w:szCs w:val="44"/>
        </w:rPr>
      </w:pPr>
      <w:r w:rsidRPr="00ED0C2C">
        <w:rPr>
          <w:sz w:val="44"/>
          <w:szCs w:val="44"/>
        </w:rPr>
        <w:t>Predicting microbial relative growth in a mixed culture</w:t>
      </w:r>
      <w:r w:rsidR="002B1F9F">
        <w:rPr>
          <w:sz w:val="44"/>
          <w:szCs w:val="44"/>
        </w:rPr>
        <w:t xml:space="preserve"> from growth curve data</w:t>
      </w:r>
    </w:p>
    <w:p w14:paraId="278182CF" w14:textId="79432A9B" w:rsidR="007A7F01" w:rsidRPr="000A28AB" w:rsidRDefault="007A7F01" w:rsidP="00AD5609">
      <w:pPr>
        <w:pStyle w:val="Subtitle"/>
        <w:rPr>
          <w:rFonts w:ascii="Palatino Linotype" w:hAnsi="Palatino Linotype"/>
        </w:rPr>
      </w:pPr>
      <w:r w:rsidRPr="000A28AB">
        <w:rPr>
          <w:rFonts w:ascii="Palatino Linotype" w:hAnsi="Palatino Linotype"/>
        </w:rPr>
        <w:t>Yoav Ram</w:t>
      </w:r>
      <w:r w:rsidRPr="000A28AB">
        <w:rPr>
          <w:rFonts w:ascii="Palatino Linotype" w:hAnsi="Palatino Linotype"/>
          <w:vertAlign w:val="superscript"/>
        </w:rPr>
        <w:t>1</w:t>
      </w:r>
      <w:r w:rsidR="00B76C2E">
        <w:rPr>
          <w:rFonts w:ascii="Palatino Linotype" w:hAnsi="Palatino Linotype"/>
          <w:vertAlign w:val="superscript"/>
        </w:rPr>
        <w:t>*</w:t>
      </w:r>
      <w:r w:rsidRPr="000A28AB">
        <w:rPr>
          <w:rFonts w:ascii="Palatino Linotype" w:hAnsi="Palatino Linotype"/>
        </w:rPr>
        <w:t>, Eynat Dellus-Gur</w:t>
      </w:r>
      <w:r w:rsidRPr="000A28AB">
        <w:rPr>
          <w:rFonts w:ascii="Palatino Linotype" w:hAnsi="Palatino Linotype"/>
          <w:vertAlign w:val="superscript"/>
        </w:rPr>
        <w:t>1</w:t>
      </w:r>
      <w:r w:rsidRPr="000A28AB">
        <w:rPr>
          <w:rFonts w:ascii="Palatino Linotype" w:hAnsi="Palatino Linotype"/>
        </w:rPr>
        <w:t>, Maayan Bibi</w:t>
      </w:r>
      <w:r w:rsidRPr="000A28AB">
        <w:rPr>
          <w:rFonts w:ascii="Palatino Linotype" w:hAnsi="Palatino Linotype"/>
          <w:vertAlign w:val="superscript"/>
        </w:rPr>
        <w:t>2</w:t>
      </w:r>
      <w:r w:rsidRPr="000A28AB">
        <w:rPr>
          <w:rFonts w:ascii="Palatino Linotype" w:hAnsi="Palatino Linotype"/>
        </w:rPr>
        <w:t xml:space="preserve">, </w:t>
      </w:r>
    </w:p>
    <w:p w14:paraId="2E83FF44" w14:textId="67D36268" w:rsidR="007A7F01" w:rsidRPr="000A28AB" w:rsidRDefault="007A7F01" w:rsidP="00B76C2E">
      <w:pPr>
        <w:pStyle w:val="Subtitle"/>
        <w:rPr>
          <w:rFonts w:ascii="Palatino Linotype" w:hAnsi="Palatino Linotype"/>
        </w:rPr>
      </w:pPr>
      <w:r w:rsidRPr="000A28AB">
        <w:rPr>
          <w:rFonts w:ascii="Palatino Linotype" w:hAnsi="Palatino Linotype"/>
        </w:rPr>
        <w:t>Uri Obolski</w:t>
      </w:r>
      <w:r w:rsidRPr="000A28AB">
        <w:rPr>
          <w:rFonts w:ascii="Palatino Linotype" w:hAnsi="Palatino Linotype"/>
          <w:vertAlign w:val="superscript"/>
        </w:rPr>
        <w:t>1</w:t>
      </w:r>
      <w:r w:rsidRPr="000A28AB">
        <w:rPr>
          <w:rFonts w:ascii="Palatino Linotype" w:hAnsi="Palatino Linotype"/>
        </w:rPr>
        <w:t>, Judith Berman</w:t>
      </w:r>
      <w:r w:rsidRPr="000A28AB">
        <w:rPr>
          <w:rFonts w:ascii="Palatino Linotype" w:hAnsi="Palatino Linotype"/>
          <w:vertAlign w:val="superscript"/>
        </w:rPr>
        <w:t>2</w:t>
      </w:r>
      <w:r w:rsidRPr="000A28AB">
        <w:rPr>
          <w:rFonts w:ascii="Palatino Linotype" w:hAnsi="Palatino Linotype"/>
          <w:vertAlign w:val="subscript"/>
        </w:rPr>
        <w:t>,</w:t>
      </w:r>
      <w:r w:rsidRPr="000A28AB">
        <w:rPr>
          <w:rFonts w:ascii="Palatino Linotype" w:hAnsi="Palatino Linotype"/>
        </w:rPr>
        <w:t xml:space="preserve"> and Lilach Hadany</w:t>
      </w:r>
      <w:r w:rsidRPr="000A28AB">
        <w:rPr>
          <w:rFonts w:ascii="Palatino Linotype" w:hAnsi="Palatino Linotype"/>
          <w:vertAlign w:val="superscript"/>
        </w:rPr>
        <w:t>1</w:t>
      </w:r>
    </w:p>
    <w:p w14:paraId="18E492CC" w14:textId="77777777" w:rsidR="007A7F01" w:rsidRPr="000A28AB" w:rsidRDefault="007A7F01" w:rsidP="00AD5609">
      <w:pPr>
        <w:jc w:val="center"/>
      </w:pPr>
      <w:r w:rsidRPr="000A28AB">
        <w:fldChar w:fldCharType="begin"/>
      </w:r>
      <w:r w:rsidRPr="000A28AB">
        <w:instrText xml:space="preserve"> DATE \@ "MMMM d, yyyy" </w:instrText>
      </w:r>
      <w:r w:rsidRPr="000A28AB">
        <w:fldChar w:fldCharType="separate"/>
      </w:r>
      <w:r w:rsidR="00796A41">
        <w:rPr>
          <w:noProof/>
        </w:rPr>
        <w:t>August 3, 2016</w:t>
      </w:r>
      <w:r w:rsidRPr="000A28AB">
        <w:fldChar w:fldCharType="end"/>
      </w:r>
    </w:p>
    <w:p w14:paraId="13E04D57" w14:textId="77777777" w:rsidR="007A7F01" w:rsidRPr="000A28AB" w:rsidRDefault="007A7F01" w:rsidP="00AD5609"/>
    <w:p w14:paraId="1F03C30C" w14:textId="77777777" w:rsidR="007A7F01" w:rsidRPr="000A28AB" w:rsidRDefault="007A7F01" w:rsidP="00AD5609"/>
    <w:p w14:paraId="6E5E5EED" w14:textId="77777777" w:rsidR="007A7F01" w:rsidRPr="000A28AB" w:rsidRDefault="007A7F01" w:rsidP="00AD5609">
      <w:r w:rsidRPr="000A28AB">
        <w:rPr>
          <w:vertAlign w:val="superscript"/>
        </w:rPr>
        <w:t>1</w:t>
      </w:r>
      <w:r w:rsidRPr="000A28AB">
        <w:t xml:space="preserve"> Dept. Molecular Biology and Ecology of Plants, Tel Aviv University, Tel Aviv 69978, Israel</w:t>
      </w:r>
    </w:p>
    <w:p w14:paraId="356C9373" w14:textId="77777777" w:rsidR="007A7F01" w:rsidRPr="000A28AB" w:rsidRDefault="007A7F01" w:rsidP="00AD5609">
      <w:r w:rsidRPr="000A28AB">
        <w:rPr>
          <w:vertAlign w:val="superscript"/>
        </w:rPr>
        <w:t>2</w:t>
      </w:r>
      <w:r w:rsidRPr="000A28AB">
        <w:t xml:space="preserve"> Dept. of Molecular Microbiology and Biotechnology,</w:t>
      </w:r>
      <w:r w:rsidRPr="000A28AB">
        <w:rPr>
          <w:vertAlign w:val="superscript"/>
        </w:rPr>
        <w:t xml:space="preserve"> </w:t>
      </w:r>
      <w:r w:rsidRPr="000A28AB">
        <w:t>Tel Aviv University, Tel Aviv 69978, Israel</w:t>
      </w:r>
    </w:p>
    <w:p w14:paraId="2161653E" w14:textId="10F57B02" w:rsidR="007A7F01" w:rsidRPr="000A28AB" w:rsidRDefault="007A7F01" w:rsidP="00781B9D">
      <w:pPr>
        <w:rPr>
          <w:vertAlign w:val="subscript"/>
        </w:rPr>
      </w:pPr>
      <w:r w:rsidRPr="000A28AB">
        <w:rPr>
          <w:vertAlign w:val="superscript"/>
        </w:rPr>
        <w:t>*</w:t>
      </w:r>
      <w:r w:rsidRPr="000A28AB">
        <w:rPr>
          <w:vertAlign w:val="subscript"/>
        </w:rPr>
        <w:t xml:space="preserve"> </w:t>
      </w:r>
      <w:r w:rsidRPr="000A28AB">
        <w:t xml:space="preserve">Corresponding author: </w:t>
      </w:r>
      <w:r w:rsidR="00781B9D">
        <w:t>yoavram</w:t>
      </w:r>
      <w:r w:rsidRPr="000A28AB">
        <w:t>@</w:t>
      </w:r>
      <w:r w:rsidR="00781B9D">
        <w:t>post.tau.ac.il</w:t>
      </w:r>
    </w:p>
    <w:p w14:paraId="3075B36C" w14:textId="77777777" w:rsidR="007A7F01" w:rsidRPr="000A28AB" w:rsidRDefault="007A7F01" w:rsidP="00AD5609"/>
    <w:p w14:paraId="7425328E" w14:textId="77777777" w:rsidR="00AA31CF" w:rsidRDefault="007A7F01" w:rsidP="00AA31CF">
      <w:r w:rsidRPr="000A28AB">
        <w:rPr>
          <w:b/>
          <w:bCs/>
        </w:rPr>
        <w:t>Keywords:</w:t>
      </w:r>
      <w:r w:rsidRPr="000A28AB">
        <w:t xml:space="preserve"> mathematical model, fitness, selection coefficient, experimental evolution, microbial </w:t>
      </w:r>
      <w:r w:rsidR="0048225D">
        <w:t>evolution, software</w:t>
      </w:r>
    </w:p>
    <w:p w14:paraId="38C82290" w14:textId="52116054" w:rsidR="007A7F01" w:rsidRPr="00AA31CF" w:rsidRDefault="007A7F01" w:rsidP="00AA31CF">
      <w:r w:rsidRPr="000A28AB">
        <w:br w:type="page"/>
      </w:r>
    </w:p>
    <w:p w14:paraId="70E2D077" w14:textId="77777777" w:rsidR="007A7F01" w:rsidRPr="000A28AB" w:rsidRDefault="007A7F01">
      <w:pPr>
        <w:pStyle w:val="Heading1"/>
      </w:pPr>
      <w:r w:rsidRPr="000A28AB">
        <w:lastRenderedPageBreak/>
        <w:t>Abstract</w:t>
      </w:r>
    </w:p>
    <w:p w14:paraId="713842BD" w14:textId="1DF02355" w:rsidR="007A7F01" w:rsidRDefault="0086305A" w:rsidP="0099718F">
      <w:pPr>
        <w:tabs>
          <w:tab w:val="left" w:pos="5295"/>
        </w:tabs>
      </w:pPr>
      <w:r>
        <w:t>Fitness is not well estimated from growth curves of individual isolates</w:t>
      </w:r>
      <w:r w:rsidR="009A7347">
        <w:t xml:space="preserve"> in monoculture</w:t>
      </w:r>
      <w:r>
        <w:t xml:space="preserve">. Rather, competition </w:t>
      </w:r>
      <w:r w:rsidR="00DF7C4C">
        <w:t>experiments</w:t>
      </w:r>
      <w:r w:rsidR="004D52E6">
        <w:t xml:space="preserve">, which measure relative </w:t>
      </w:r>
      <w:r w:rsidR="004D52E6" w:rsidRPr="000A28AB">
        <w:t xml:space="preserve">growth in mixed </w:t>
      </w:r>
      <w:r w:rsidR="004D52E6">
        <w:t xml:space="preserve">microbial </w:t>
      </w:r>
      <w:r w:rsidR="004D52E6" w:rsidRPr="000A28AB">
        <w:t>culture</w:t>
      </w:r>
      <w:r w:rsidR="004D52E6">
        <w:t>s,</w:t>
      </w:r>
      <w:r>
        <w:t xml:space="preserve"> must be performed to better infer relative fitness</w:t>
      </w:r>
      <w:r w:rsidR="003A7C85">
        <w:t>. However,</w:t>
      </w:r>
      <w:r>
        <w:t xml:space="preserve"> competition </w:t>
      </w:r>
      <w:r w:rsidR="00DF7C4C">
        <w:t xml:space="preserve">experiments </w:t>
      </w:r>
      <w:r w:rsidR="007A7F01" w:rsidRPr="000A28AB">
        <w:t>require unique genotypic or phenotypic markers</w:t>
      </w:r>
      <w:r>
        <w:t>, and thus are</w:t>
      </w:r>
      <w:r w:rsidR="00481B1E">
        <w:t xml:space="preserve"> difficult to perform </w:t>
      </w:r>
      <w:r>
        <w:t>with</w:t>
      </w:r>
      <w:r w:rsidR="00481B1E">
        <w:t xml:space="preserve"> </w:t>
      </w:r>
      <w:r w:rsidR="00912FD4">
        <w:t xml:space="preserve">isolates derived from a common ancestor </w:t>
      </w:r>
      <w:r>
        <w:t>or</w:t>
      </w:r>
      <w:r w:rsidR="00912FD4">
        <w:t xml:space="preserve"> non-model organisms</w:t>
      </w:r>
      <w:r w:rsidR="007A7F01" w:rsidRPr="000A28AB">
        <w:t xml:space="preserve">. </w:t>
      </w:r>
      <w:r w:rsidR="00481B1E">
        <w:t xml:space="preserve">Here we </w:t>
      </w:r>
      <w:r w:rsidR="00481B1E" w:rsidRPr="00481B1E">
        <w:t>describe</w:t>
      </w:r>
      <w:r w:rsidR="00481B1E">
        <w:t xml:space="preserve"> </w:t>
      </w:r>
      <w:r w:rsidR="00481B1E" w:rsidRPr="00481B1E">
        <w:rPr>
          <w:i/>
          <w:iCs/>
        </w:rPr>
        <w:t>Curveball</w:t>
      </w:r>
      <w:r w:rsidR="00481B1E">
        <w:t>,</w:t>
      </w:r>
      <w:r w:rsidR="007A7F01" w:rsidRPr="000A28AB">
        <w:t xml:space="preserve"> a new </w:t>
      </w:r>
      <w:r w:rsidR="00481B1E">
        <w:t>computational approach</w:t>
      </w:r>
      <w:r w:rsidR="00481B1E" w:rsidRPr="000A28AB">
        <w:t xml:space="preserve"> </w:t>
      </w:r>
      <w:r w:rsidR="00912FD4">
        <w:t>for</w:t>
      </w:r>
      <w:r w:rsidR="00912FD4" w:rsidRPr="000A28AB">
        <w:t xml:space="preserve"> predict</w:t>
      </w:r>
      <w:r w:rsidR="00912FD4">
        <w:t>ing</w:t>
      </w:r>
      <w:r w:rsidR="00912FD4" w:rsidRPr="000A28AB">
        <w:t xml:space="preserve"> </w:t>
      </w:r>
      <w:r w:rsidR="00481B1E">
        <w:t xml:space="preserve">relative </w:t>
      </w:r>
      <w:r w:rsidR="007A7F01" w:rsidRPr="000A28AB">
        <w:t xml:space="preserve">growth </w:t>
      </w:r>
      <w:r w:rsidR="00481B1E">
        <w:t xml:space="preserve">of microbes </w:t>
      </w:r>
      <w:r w:rsidR="007A7F01" w:rsidRPr="000A28AB">
        <w:t>in</w:t>
      </w:r>
      <w:r w:rsidR="00481B1E">
        <w:t xml:space="preserve"> a</w:t>
      </w:r>
      <w:r w:rsidR="007A7F01" w:rsidRPr="000A28AB">
        <w:t xml:space="preserve"> mixed culture</w:t>
      </w:r>
      <w:r w:rsidR="009A7347">
        <w:t xml:space="preserve"> utilizing mono- and mixed culture</w:t>
      </w:r>
      <w:r w:rsidR="00481B1E">
        <w:t xml:space="preserve"> </w:t>
      </w:r>
      <w:r w:rsidR="007A7F01" w:rsidRPr="000A28AB">
        <w:t>growth curve data</w:t>
      </w:r>
      <w:r w:rsidR="00481B1E">
        <w:t xml:space="preserve">. We implemented </w:t>
      </w:r>
      <w:r w:rsidR="009A7347">
        <w:rPr>
          <w:i/>
          <w:iCs/>
        </w:rPr>
        <w:t>Curveball</w:t>
      </w:r>
      <w:r w:rsidR="00255A7A" w:rsidRPr="000A28AB">
        <w:t xml:space="preserve"> in an open-source software package (</w:t>
      </w:r>
      <w:hyperlink r:id="rId8" w:history="1">
        <w:r w:rsidR="00481B1E" w:rsidRPr="00481B1E">
          <w:rPr>
            <w:rStyle w:val="Hyperlink"/>
          </w:rPr>
          <w:t>http://curveball.yoavram.com</w:t>
        </w:r>
        <w:r w:rsidR="00481B1E" w:rsidRPr="00B0352C">
          <w:rPr>
            <w:rStyle w:val="Hyperlink"/>
          </w:rPr>
          <w:t>)</w:t>
        </w:r>
      </w:hyperlink>
      <w:r w:rsidR="00481B1E">
        <w:t xml:space="preserve"> and </w:t>
      </w:r>
      <w:r w:rsidR="007A7F01" w:rsidRPr="000A28AB">
        <w:t xml:space="preserve">validated </w:t>
      </w:r>
      <w:r w:rsidR="00960E5F">
        <w:t>the</w:t>
      </w:r>
      <w:r w:rsidR="00960E5F" w:rsidRPr="000A28AB">
        <w:t xml:space="preserve"> </w:t>
      </w:r>
      <w:r>
        <w:t>approach</w:t>
      </w:r>
      <w:r w:rsidR="00481B1E" w:rsidRPr="000A28AB">
        <w:t xml:space="preserve"> </w:t>
      </w:r>
      <w:r w:rsidR="007A7F01" w:rsidRPr="000A28AB">
        <w:t xml:space="preserve">using growth curve and competition experiments with </w:t>
      </w:r>
      <w:r w:rsidR="007A7F01" w:rsidRPr="001F3A92">
        <w:t>bacteria</w:t>
      </w:r>
      <w:r w:rsidR="007A7F01" w:rsidRPr="000A28AB">
        <w:t xml:space="preserve">. </w:t>
      </w:r>
      <w:r>
        <w:rPr>
          <w:i/>
          <w:iCs/>
        </w:rPr>
        <w:t xml:space="preserve">Curveball </w:t>
      </w:r>
      <w:r w:rsidR="00481B1E">
        <w:t>provides</w:t>
      </w:r>
      <w:r w:rsidR="00481B1E" w:rsidRPr="000A28AB">
        <w:t xml:space="preserve"> </w:t>
      </w:r>
      <w:r w:rsidR="007A7F01" w:rsidRPr="000A28AB">
        <w:t xml:space="preserve">a simpler and more cost-effective approach </w:t>
      </w:r>
      <w:r w:rsidR="00481B1E">
        <w:t>to</w:t>
      </w:r>
      <w:r w:rsidR="00481B1E" w:rsidRPr="000A28AB">
        <w:t xml:space="preserve"> </w:t>
      </w:r>
      <w:r w:rsidR="007A7F01" w:rsidRPr="000A28AB">
        <w:t xml:space="preserve">predict </w:t>
      </w:r>
      <w:r w:rsidR="00481B1E">
        <w:t xml:space="preserve">relative </w:t>
      </w:r>
      <w:r w:rsidR="007A7F01" w:rsidRPr="000A28AB">
        <w:t xml:space="preserve">growth </w:t>
      </w:r>
      <w:r w:rsidR="00481B1E">
        <w:t>and</w:t>
      </w:r>
      <w:r w:rsidR="00960E5F">
        <w:t xml:space="preserve"> </w:t>
      </w:r>
      <w:r w:rsidR="007A7F01" w:rsidRPr="000A28AB">
        <w:t>infer relative fitness</w:t>
      </w:r>
      <w:r w:rsidR="009A7347">
        <w:t xml:space="preserve">. </w:t>
      </w:r>
      <w:r w:rsidR="001F3A92">
        <w:t>Furthermore</w:t>
      </w:r>
      <w:r w:rsidR="001F3A92" w:rsidRPr="000A28AB">
        <w:t xml:space="preserve">, </w:t>
      </w:r>
      <w:r w:rsidR="001F3A92">
        <w:t>by integrating</w:t>
      </w:r>
      <w:r w:rsidR="001F3A92" w:rsidRPr="000A28AB">
        <w:t xml:space="preserve"> several growth phases into the fitness estimation, </w:t>
      </w:r>
      <w:r w:rsidR="001F3A92" w:rsidRPr="00B02278">
        <w:rPr>
          <w:i/>
          <w:iCs/>
        </w:rPr>
        <w:t>Curveball</w:t>
      </w:r>
      <w:r w:rsidR="001F3A92" w:rsidRPr="000A28AB">
        <w:t xml:space="preserve"> </w:t>
      </w:r>
      <w:r w:rsidR="0099718F">
        <w:t xml:space="preserve">provides </w:t>
      </w:r>
      <w:r w:rsidR="001F3A92">
        <w:t xml:space="preserve">a </w:t>
      </w:r>
      <w:r w:rsidR="001F3A92" w:rsidRPr="000A28AB">
        <w:t>holistic approach to fitness inference</w:t>
      </w:r>
      <w:r w:rsidR="001F3A92">
        <w:t xml:space="preserve"> from growth curve data</w:t>
      </w:r>
      <w:r w:rsidR="001F3A92" w:rsidRPr="000A28AB">
        <w:t>.</w:t>
      </w:r>
    </w:p>
    <w:p w14:paraId="62F58827" w14:textId="38E7328A" w:rsidR="00976B4B" w:rsidRDefault="00976B4B">
      <w:pPr>
        <w:spacing w:after="200" w:line="276" w:lineRule="auto"/>
        <w:ind w:firstLine="0"/>
      </w:pPr>
      <w:r>
        <w:br w:type="page"/>
      </w:r>
    </w:p>
    <w:p w14:paraId="16653364" w14:textId="61268A0D" w:rsidR="00285E7E" w:rsidRPr="000A28AB" w:rsidRDefault="007A7F01" w:rsidP="00C35103">
      <w:r w:rsidRPr="000A28AB">
        <w:lastRenderedPageBreak/>
        <w:t>Growth curves are commonly used in microbiology, genetics, and evolutionary biology</w:t>
      </w:r>
      <w:r w:rsidR="00E64F18" w:rsidRPr="000A28AB">
        <w:t xml:space="preserve"> to estimate </w:t>
      </w:r>
      <w:r w:rsidR="00960E5F">
        <w:t xml:space="preserve">the </w:t>
      </w:r>
      <w:r w:rsidR="00E64F18" w:rsidRPr="000A28AB">
        <w:t>fitness</w:t>
      </w:r>
      <w:r w:rsidR="00960E5F">
        <w:t xml:space="preserve"> of individual microbial isolates</w:t>
      </w:r>
      <w:r w:rsidRPr="000A28AB">
        <w:t xml:space="preserve">. Growth curves </w:t>
      </w:r>
      <w:r w:rsidR="00511F7D" w:rsidRPr="000A28AB">
        <w:t xml:space="preserve">describe the </w:t>
      </w:r>
      <w:r w:rsidR="00960E5F">
        <w:t>density of</w:t>
      </w:r>
      <w:r w:rsidR="00511F7D" w:rsidRPr="000A28AB">
        <w:t xml:space="preserve"> cell populations in liquid culture over a period of time and </w:t>
      </w:r>
      <w:r w:rsidRPr="000A28AB">
        <w:t>are usually acquired by measuring the optical density (OD) of one or more cell populations. The simplest way to infer fitness from growth curves is to estimate the growth rate during the exponential growth phase by inferring the slope of the log of the growth curve</w:t>
      </w:r>
      <w:r w:rsidR="00902C4A" w:rsidRPr="000A28AB">
        <w:fldChar w:fldCharType="begin" w:fldLock="1"/>
      </w:r>
      <w:r w:rsidR="00532013">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"previouslyFormattedCitation" : "&lt;sup&gt;1&lt;/sup&gt;" }, "properties" : { "noteIndex" : 0 }, "schema" : "https://github.com/citation-style-language/schema/raw/master/csl-citation.json" }</w:instrText>
      </w:r>
      <w:r w:rsidR="00902C4A" w:rsidRPr="000A28AB">
        <w:fldChar w:fldCharType="separate"/>
      </w:r>
      <w:r w:rsidR="00C35103" w:rsidRPr="00C35103">
        <w:rPr>
          <w:noProof/>
          <w:vertAlign w:val="superscript"/>
        </w:rPr>
        <w:t>1</w:t>
      </w:r>
      <w:r w:rsidR="00902C4A" w:rsidRPr="000A28AB">
        <w:fldChar w:fldCharType="end"/>
      </w:r>
      <w:r w:rsidR="00902C4A" w:rsidRPr="000A28AB">
        <w:t xml:space="preserve"> (</w:t>
      </w:r>
      <w:r w:rsidR="00902C4A" w:rsidRPr="000A28AB">
        <w:rPr>
          <w:noProof/>
        </w:rPr>
        <w:t xml:space="preserve">see example in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Indeed, the growth rate </w:t>
      </w:r>
      <w:r w:rsidR="00960E5F">
        <w:t>is often used as</w:t>
      </w:r>
      <w:r w:rsidRPr="000A28AB">
        <w:t xml:space="preserve"> a proxy of the selection coefficient,</w:t>
      </w:r>
      <w:r w:rsidRPr="000A28AB">
        <w:rPr>
          <w:i/>
          <w:iCs/>
        </w:rPr>
        <w:t xml:space="preserve"> s</w:t>
      </w:r>
      <w:r w:rsidRPr="000A28AB">
        <w:t>, which is the standard measure of relative fitness in population genetics</w:t>
      </w:r>
      <w:r w:rsidRPr="000A28AB">
        <w:fldChar w:fldCharType="begin" w:fldLock="1"/>
      </w:r>
      <w:r w:rsidR="00532013">
        <w:instrText>ADDIN CSL_CITATION { "citationItems" : [ { "id" : "ITEM-1", "itemData" : { "author" : [ { "dropping-particle" : "", "family" : "Crow", "given" : "James F.", "non-dropping-particle" : "", "parse-names" : false, "suffix" : "" }, { "dropping-particle" : "", "family" : "Kimura", "given" : "Motoo", "non-dropping-particle" : "", "parse-names" : false, "suffix" : "" } ], "id" : "ITEM-1", "issued" : { "date-parts" : [ [ "1970" ] ] }, "number-of-pages" : "591", "publisher" : "Burgess Pub. Co.", "publisher-place" : "Minneapolis", "title" : "An introduction to population genetics theory", "type" : "book" }, "uris" : [ "http://www.mendeley.com/documents/?uuid=53412738-ef5b-4a6a-95c7-50a435e82b43" ] }, { "id" : "ITEM-2",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"ITEM-2", "issue" : "2", "issued" : { "date-parts" : [ [ "2011", "4", "23" ] ] }, "page" : "210-3", "title" : "On measuring selection in experimental evolution.", "type" : "article-journal", "volume" : "7" }, "uris" : [ "http://www.mendeley.com/documents/?uuid=1e94d081-c729-43ac-b9be-63d792575b27" ] } ], "mendeley" : { "formattedCitation" : "&lt;sup&gt;2,3&lt;/sup&gt;", "plainTextFormattedCitation" : "2,3", "previouslyFormattedCitation" : "&lt;sup&gt;2,3&lt;/sup&gt;" }, "properties" : { "noteIndex" : 0 }, "schema" : "https://github.com/citation-style-language/schema/raw/master/csl-citation.json" }</w:instrText>
      </w:r>
      <w:r w:rsidRPr="000A28AB">
        <w:fldChar w:fldCharType="separate"/>
      </w:r>
      <w:r w:rsidR="00C35103" w:rsidRPr="00C35103">
        <w:rPr>
          <w:noProof/>
          <w:vertAlign w:val="superscript"/>
        </w:rPr>
        <w:t>2,3</w:t>
      </w:r>
      <w:r w:rsidRPr="000A28AB">
        <w:fldChar w:fldCharType="end"/>
      </w:r>
      <w:r w:rsidRPr="000A28AB">
        <w:t xml:space="preserve">. However, </w:t>
      </w:r>
      <w:r w:rsidR="00902C4A" w:rsidRPr="000A28AB">
        <w:t xml:space="preserve">exponential growth rates do not capture the dynamics of </w:t>
      </w:r>
      <w:r w:rsidRPr="000A28AB">
        <w:t xml:space="preserve">other phases of </w:t>
      </w:r>
      <w:r w:rsidR="00902C4A" w:rsidRPr="000A28AB">
        <w:t xml:space="preserve">a typical </w:t>
      </w:r>
      <w:r w:rsidRPr="000A28AB">
        <w:t>growth</w:t>
      </w:r>
      <w:r w:rsidR="00902C4A" w:rsidRPr="000A28AB">
        <w:t xml:space="preserve"> curve</w:t>
      </w:r>
      <w:r w:rsidRPr="000A28AB">
        <w:t xml:space="preserve">, such as the </w:t>
      </w:r>
      <w:r w:rsidR="009B044D">
        <w:t xml:space="preserve">length of </w:t>
      </w:r>
      <w:r w:rsidRPr="000A28AB">
        <w:t xml:space="preserve">lag phase and the </w:t>
      </w:r>
      <w:r w:rsidR="009B044D">
        <w:t xml:space="preserve">cell density at </w:t>
      </w:r>
      <w:r w:rsidRPr="000A28AB">
        <w:t>stationary phase</w:t>
      </w:r>
      <w:r w:rsidRPr="000A28AB">
        <w:fldChar w:fldCharType="begin" w:fldLock="1"/>
      </w:r>
      <w:r w:rsidR="00532013">
        <w:instrText>ADDIN CSL_CITATION { "citationItems" : [ { "id" : "ITEM-1", "itemData" : { "DOI" : "10.1534/genetics.114.172890", "ISSN" : "1943-2631", "PMID" : "25758382", "abstract" : "The survival of rare beneficial mutations can be extremely sensitive to the organism's life history and the trait affected by the mutation. Given the tremendous impact of bacteria in batch culture as a model system for the study of adaptation, it is important to understand the survival probability of beneficial mutations in these populations. Here we develop a life-history model for bacterial populations in batch culture and predict the survival of mutations that increase fitness through their effects on specific traits: lag time, fission time, viability, and the timing of stationary phase. We find that if beneficial mutations are present in the founding population at the beginning of culture growth, mutations that reduce the mortality of daughter cells are the most likely to survive drift. In contrast, of mutations that occur de novo during growth, those that delay the onset of stationary phase are the most likely to survive. Our model predicts that approximately fivefold population growth between bottlenecks will optimize the occurrence and survival of beneficial mutations of all four types. This prediction is relatively insensitive to other model parameters, such as the lag time, fission time, or mortality rate of the population. We further estimate that bottlenecks that are more severe than this optimal prediction substantially reduce the occurrence and survival of adaptive mutations.", "author" : [ { "dropping-particle" : "", "family" : "Wahl", "given" : "Lindi M", "non-dropping-particle" : "", "parse-names" : false, "suffix" : "" }, { "dropping-particle" : "", "family" : "Zhu", "given" : "Anna Dai", "non-dropping-particle" : "", "parse-names" : false, "suffix" : "" } ], "container-title" : "Genetics", "id" : "ITEM-1", "issue" : "1", "issued" : { "date-parts" : [ [ "2015" ] ] }, "page" : "309-20", "title" : "Survival probability of beneficial mutations in bacterial batch culture.", "type" : "article-journal", "volume" : "200" }, "uris" : [ "http://www.mendeley.com/documents/?uuid=ec2dee1f-7f48-4678-98a8-149da5a29f80" ] } ], "mendeley" : { "formattedCitation" : "&lt;sup&gt;4&lt;/sup&gt;", "plainTextFormattedCitation" : "4", "previouslyFormattedCitation" : "&lt;sup&gt;4&lt;/sup&gt;" }, "properties" : { "noteIndex" : 0 }, "schema" : "https://github.com/citation-style-language/schema/raw/master/csl-citation.json" }</w:instrText>
      </w:r>
      <w:r w:rsidRPr="000A28AB">
        <w:fldChar w:fldCharType="separate"/>
      </w:r>
      <w:r w:rsidR="00C35103" w:rsidRPr="00C35103">
        <w:rPr>
          <w:noProof/>
          <w:vertAlign w:val="superscript"/>
        </w:rPr>
        <w:t>4</w:t>
      </w:r>
      <w:r w:rsidRPr="000A28AB">
        <w:fldChar w:fldCharType="end"/>
      </w:r>
      <w:r w:rsidR="00902C4A" w:rsidRPr="000A28AB">
        <w:t xml:space="preserve"> (</w:t>
      </w:r>
      <w:r w:rsidR="00902C4A" w:rsidRPr="000A28AB">
        <w:rPr>
          <w:noProof/>
        </w:rPr>
        <w:fldChar w:fldCharType="begin" w:fldLock="1"/>
      </w:r>
      <w:r w:rsidR="00902C4A" w:rsidRPr="000A28AB">
        <w:rPr>
          <w:noProof/>
        </w:rPr>
        <w:instrText xml:space="preserve"> REF _Ref453682586 \h </w:instrText>
      </w:r>
      <w:r w:rsidR="000A28AB">
        <w:rPr>
          <w:noProof/>
        </w:rPr>
        <w:instrText xml:space="preserve"> \* MERGEFORMAT </w:instrText>
      </w:r>
      <w:r w:rsidR="00902C4A" w:rsidRPr="000A28AB">
        <w:rPr>
          <w:noProof/>
        </w:rPr>
      </w:r>
      <w:r w:rsidR="00902C4A" w:rsidRPr="000A28AB">
        <w:rPr>
          <w:noProof/>
        </w:rPr>
        <w:fldChar w:fldCharType="separate"/>
      </w:r>
      <w:r w:rsidR="00902C4A" w:rsidRPr="000A28AB">
        <w:rPr>
          <w:noProof/>
        </w:rPr>
        <w:t>Figure 1</w:t>
      </w:r>
      <w:r w:rsidR="00902C4A" w:rsidRPr="000A28AB">
        <w:rPr>
          <w:noProof/>
        </w:rPr>
        <w:fldChar w:fldCharType="end"/>
      </w:r>
      <w:r w:rsidR="00902C4A" w:rsidRPr="000A28AB">
        <w:rPr>
          <w:noProof/>
        </w:rPr>
        <w:t>)</w:t>
      </w:r>
      <w:r w:rsidRPr="000A28AB">
        <w:t xml:space="preserve">. Thus, it is not surprising that growth rates are often poor </w:t>
      </w:r>
      <w:r w:rsidR="009B044D" w:rsidRPr="000A28AB">
        <w:t>estimat</w:t>
      </w:r>
      <w:r w:rsidR="009B044D">
        <w:t>ors</w:t>
      </w:r>
      <w:r w:rsidR="009B044D" w:rsidRPr="000A28AB">
        <w:t xml:space="preserve"> </w:t>
      </w:r>
      <w:r w:rsidRPr="000A28AB">
        <w:t>of relative fitness</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"10.1093/molbev/msv143", "ISSN" : "0737-4038", "author" : [ { "dropping-particle" : "", "family" : "Dur\u00e3o", "given" : "Paulo", "non-dropping-particle" : "", "parse-names" : false, "suffix" : "" }, { "dropping-particle" : "", "family" : "Trindade", "given" : "Sandra", "non-dropping-particle" : "", "parse-names" : false, "suffix" : "" }, { "dropping-particle" : "", "family" : "Sousa", "given" : "Ana", "non-dropping-particle" : "", "parse-names" : false, "suffix" : "" }, { "dropping-particle" : "", "family" : "Gordo", "given" : "Isabel", "non-dropping-particle" : "", "parse-names" : false, "suffix" : "" } ], "container-title" : "Molecular Biology and Evolution", "id" : "ITEM-2", "issued" : { "date-parts" : [ [ "2015", "6", "30" ] ] }, "page" : "msv143", "title" : "Multiple Resistance at No Cost: Rifampicin and Streptomycin a Dangerous Liaison in the Spread of Antibiotic Resistance", "type" : "article-journal" }, "uris" : [ "http://www.mendeley.com/documents/?uuid=3833f60d-89ed-4352-beed-cc5323d51e5e" ] } ], "mendeley" : { "formattedCitation" : "&lt;sup&gt;5,6&lt;/sup&gt;", "plainTextFormattedCitation" : "5,6", "previouslyFormattedCitation" : "&lt;sup&gt;5,6&lt;/sup&gt;" }, "properties" : { "noteIndex" : 0 }, "schema" : "https://github.com/citation-style-language/schema/raw/master/csl-citation.json" }</w:instrText>
      </w:r>
      <w:r w:rsidRPr="000A28AB">
        <w:fldChar w:fldCharType="separate"/>
      </w:r>
      <w:r w:rsidR="00C35103" w:rsidRPr="00C35103">
        <w:rPr>
          <w:noProof/>
          <w:vertAlign w:val="superscript"/>
        </w:rPr>
        <w:t>5,6</w:t>
      </w:r>
      <w:r w:rsidRPr="000A28AB">
        <w:fldChar w:fldCharType="end"/>
      </w:r>
      <w:r w:rsidRPr="000A28AB">
        <w:t>.</w:t>
      </w:r>
    </w:p>
    <w:p w14:paraId="43713801" w14:textId="77777777" w:rsidR="00285E7E" w:rsidRPr="000A28AB" w:rsidRDefault="00285E7E"/>
    <w:p w14:paraId="697E4C70" w14:textId="77777777" w:rsidR="00285E7E" w:rsidRPr="000A28AB" w:rsidRDefault="00515701" w:rsidP="00515701">
      <w:pPr>
        <w:keepNext/>
      </w:pPr>
      <w:r w:rsidRPr="000A28AB">
        <w:rPr>
          <w:noProof/>
        </w:rPr>
        <w:drawing>
          <wp:inline distT="0" distB="0" distL="0" distR="0" wp14:anchorId="1D1938B2" wp14:editId="6BA0CB8B">
            <wp:extent cx="5264150" cy="1803400"/>
            <wp:effectExtent l="0" t="0" r="0" b="6350"/>
            <wp:docPr id="7" name="Picture 7" descr="D:\workspace\curveball_project\ms\Fig-exponential_model-explain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workspace\curveball_project\ms\Fig-exponential_model-explained.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4150" cy="1803400"/>
                    </a:xfrm>
                    <a:prstGeom prst="rect">
                      <a:avLst/>
                    </a:prstGeom>
                    <a:noFill/>
                    <a:ln>
                      <a:noFill/>
                    </a:ln>
                  </pic:spPr>
                </pic:pic>
              </a:graphicData>
            </a:graphic>
          </wp:inline>
        </w:drawing>
      </w:r>
    </w:p>
    <w:p w14:paraId="2D4748DE" w14:textId="2E8B5D8D" w:rsidR="00285E7E" w:rsidRPr="000A28AB" w:rsidRDefault="00285E7E" w:rsidP="00837953">
      <w:pPr>
        <w:pStyle w:val="Caption"/>
        <w:rPr>
          <w:b w:val="0"/>
          <w:bCs w:val="0"/>
          <w:color w:val="auto"/>
        </w:rPr>
      </w:pPr>
      <w:bookmarkStart w:id="0" w:name="_Ref45368258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1</w:t>
      </w:r>
      <w:r w:rsidRPr="000A28AB">
        <w:rPr>
          <w:color w:val="auto"/>
        </w:rPr>
        <w:fldChar w:fldCharType="end"/>
      </w:r>
      <w:bookmarkEnd w:id="0"/>
      <w:r w:rsidRPr="000A28AB">
        <w:rPr>
          <w:color w:val="auto"/>
        </w:rPr>
        <w:t xml:space="preserve">. Fitting an exponential model to growth curve data. </w:t>
      </w:r>
      <w:r w:rsidRPr="000A28AB">
        <w:rPr>
          <w:b w:val="0"/>
          <w:bCs w:val="0"/>
          <w:color w:val="auto"/>
        </w:rPr>
        <w:t xml:space="preserve">The growth rate is calculated as the derivative of a polynomial function fitted to the mean of the data </w:t>
      </w:r>
      <w:r w:rsidRPr="000A28AB">
        <w:rPr>
          <w:b w:val="0"/>
          <w:bCs w:val="0"/>
          <w:i/>
          <w:iCs/>
          <w:color w:val="auto"/>
        </w:rPr>
        <w:t>N(t)</w:t>
      </w:r>
      <w:r w:rsidR="00E93C1B" w:rsidRPr="000A28AB">
        <w:rPr>
          <w:b w:val="0"/>
          <w:bCs w:val="0"/>
          <w:color w:val="auto"/>
        </w:rPr>
        <w:t>:</w:t>
      </w:r>
      <w:r w:rsidRPr="000A28AB">
        <w:rPr>
          <w:b w:val="0"/>
          <w:bCs w:val="0"/>
          <w:color w:val="auto"/>
        </w:rPr>
        <w:t xml:space="preserve"> </w:t>
      </w:r>
      <w:r w:rsidR="00E93C1B" w:rsidRPr="000A28AB">
        <w:rPr>
          <w:b w:val="0"/>
          <w:bCs w:val="0"/>
          <w:color w:val="auto"/>
        </w:rPr>
        <w:t>t</w:t>
      </w:r>
      <w:r w:rsidRPr="000A28AB">
        <w:rPr>
          <w:b w:val="0"/>
          <w:bCs w:val="0"/>
          <w:color w:val="auto"/>
        </w:rPr>
        <w:t xml:space="preserve">he time point of maximum growth rate </w:t>
      </w:r>
      <w:r w:rsidRPr="000A28AB">
        <w:rPr>
          <w:b w:val="0"/>
          <w:bCs w:val="0"/>
          <w:i/>
          <w:iCs/>
          <w:color w:val="auto"/>
        </w:rPr>
        <w:t>t</w:t>
      </w:r>
      <w:r w:rsidRPr="000A28AB">
        <w:rPr>
          <w:b w:val="0"/>
          <w:bCs w:val="0"/>
          <w:i/>
          <w:iCs/>
          <w:color w:val="auto"/>
          <w:vertAlign w:val="subscript"/>
        </w:rPr>
        <w:t>max</w:t>
      </w:r>
      <w:r w:rsidRPr="000A28AB">
        <w:rPr>
          <w:b w:val="0"/>
          <w:bCs w:val="0"/>
          <w:color w:val="auto"/>
        </w:rPr>
        <w:t xml:space="preserve"> is found</w:t>
      </w:r>
      <w:r w:rsidR="00E93C1B" w:rsidRPr="000A28AB">
        <w:rPr>
          <w:b w:val="0"/>
          <w:bCs w:val="0"/>
          <w:color w:val="auto"/>
        </w:rPr>
        <w:t>;</w:t>
      </w:r>
      <w:r w:rsidRPr="000A28AB">
        <w:rPr>
          <w:b w:val="0"/>
          <w:bCs w:val="0"/>
          <w:color w:val="auto"/>
        </w:rPr>
        <w:t xml:space="preserve"> 5</w:t>
      </w:r>
      <w:r w:rsidR="0099718F">
        <w:rPr>
          <w:b w:val="0"/>
          <w:bCs w:val="0"/>
          <w:color w:val="auto"/>
        </w:rPr>
        <w:t xml:space="preserve"> time</w:t>
      </w:r>
      <w:r w:rsidRPr="000A28AB">
        <w:rPr>
          <w:b w:val="0"/>
          <w:bCs w:val="0"/>
          <w:color w:val="auto"/>
        </w:rPr>
        <w:t xml:space="preserve"> points surrounding </w:t>
      </w:r>
      <w:r w:rsidRPr="000A28AB">
        <w:rPr>
          <w:b w:val="0"/>
          <w:bCs w:val="0"/>
          <w:i/>
          <w:iCs/>
          <w:color w:val="auto"/>
        </w:rPr>
        <w:t>t</w:t>
      </w:r>
      <w:r w:rsidRPr="000A28AB">
        <w:rPr>
          <w:b w:val="0"/>
          <w:bCs w:val="0"/>
          <w:i/>
          <w:iCs/>
          <w:color w:val="auto"/>
          <w:vertAlign w:val="subscript"/>
        </w:rPr>
        <w:t>max</w:t>
      </w:r>
      <w:r w:rsidRPr="000A28AB">
        <w:rPr>
          <w:b w:val="0"/>
          <w:bCs w:val="0"/>
          <w:color w:val="auto"/>
        </w:rPr>
        <w:t xml:space="preserve"> are taken</w:t>
      </w:r>
      <w:r w:rsidR="00E93C1B" w:rsidRPr="000A28AB">
        <w:rPr>
          <w:b w:val="0"/>
          <w:bCs w:val="0"/>
          <w:color w:val="auto"/>
        </w:rPr>
        <w:t>;</w:t>
      </w:r>
      <w:r w:rsidRPr="000A28AB">
        <w:rPr>
          <w:b w:val="0"/>
          <w:bCs w:val="0"/>
          <w:color w:val="auto"/>
        </w:rPr>
        <w:t xml:space="preserve"> a line</w:t>
      </w:r>
      <w:r w:rsidR="0099718F">
        <w:rPr>
          <w:b w:val="0"/>
          <w:bCs w:val="0"/>
          <w:color w:val="auto"/>
        </w:rPr>
        <w:t xml:space="preserve"> of the form</w:t>
      </w:r>
      <w:r w:rsidRPr="000A28AB">
        <w:rPr>
          <w:b w:val="0"/>
          <w:bCs w:val="0"/>
          <w:color w:val="auto"/>
        </w:rPr>
        <w:t xml:space="preserve"> </w:t>
      </w:r>
      <w:r w:rsidRPr="000A28AB">
        <w:rPr>
          <w:b w:val="0"/>
          <w:bCs w:val="0"/>
          <w:i/>
          <w:iCs/>
          <w:color w:val="auto"/>
        </w:rPr>
        <w:t xml:space="preserve">b+at </w:t>
      </w:r>
      <w:r w:rsidRPr="000A28AB">
        <w:rPr>
          <w:b w:val="0"/>
          <w:bCs w:val="0"/>
          <w:color w:val="auto"/>
        </w:rPr>
        <w:t xml:space="preserve">is fitted to the log of the mean of the data </w:t>
      </w:r>
      <w:r w:rsidRPr="000A28AB">
        <w:rPr>
          <w:b w:val="0"/>
          <w:bCs w:val="0"/>
          <w:i/>
          <w:iCs/>
          <w:color w:val="auto"/>
        </w:rPr>
        <w:t>log(N(t))</w:t>
      </w:r>
      <w:r w:rsidRPr="000A28AB">
        <w:rPr>
          <w:b w:val="0"/>
          <w:bCs w:val="0"/>
          <w:color w:val="auto"/>
        </w:rPr>
        <w:t xml:space="preserve"> at these time points</w:t>
      </w:r>
      <w:r w:rsidR="00E93C1B" w:rsidRPr="000A28AB">
        <w:rPr>
          <w:b w:val="0"/>
          <w:bCs w:val="0"/>
          <w:color w:val="auto"/>
        </w:rPr>
        <w:t>;</w:t>
      </w:r>
      <w:r w:rsidRPr="000A28AB">
        <w:rPr>
          <w:b w:val="0"/>
          <w:bCs w:val="0"/>
          <w:color w:val="auto"/>
        </w:rPr>
        <w:t xml:space="preserve"> the intercept </w:t>
      </w:r>
      <w:r w:rsidR="0099718F">
        <w:rPr>
          <w:b w:val="0"/>
          <w:bCs w:val="0"/>
          <w:i/>
          <w:iCs/>
          <w:color w:val="auto"/>
        </w:rPr>
        <w:t xml:space="preserve">b </w:t>
      </w:r>
      <w:r w:rsidR="0099718F">
        <w:rPr>
          <w:b w:val="0"/>
          <w:bCs w:val="0"/>
          <w:color w:val="auto"/>
        </w:rPr>
        <w:t xml:space="preserve">and </w:t>
      </w:r>
      <w:r w:rsidR="0099718F" w:rsidRPr="000A28AB">
        <w:rPr>
          <w:b w:val="0"/>
          <w:bCs w:val="0"/>
          <w:color w:val="auto"/>
        </w:rPr>
        <w:t>the slope</w:t>
      </w:r>
      <w:r w:rsidR="0099718F">
        <w:rPr>
          <w:b w:val="0"/>
          <w:bCs w:val="0"/>
          <w:color w:val="auto"/>
        </w:rPr>
        <w:t xml:space="preserve"> </w:t>
      </w:r>
      <w:r w:rsidR="0099718F">
        <w:rPr>
          <w:b w:val="0"/>
          <w:bCs w:val="0"/>
          <w:i/>
          <w:iCs/>
          <w:color w:val="auto"/>
        </w:rPr>
        <w:t>a</w:t>
      </w:r>
      <w:r w:rsidR="0099718F" w:rsidRPr="000A28AB">
        <w:rPr>
          <w:b w:val="0"/>
          <w:bCs w:val="0"/>
          <w:color w:val="auto"/>
        </w:rPr>
        <w:t xml:space="preserve"> </w:t>
      </w:r>
      <w:r w:rsidRPr="000A28AB">
        <w:rPr>
          <w:b w:val="0"/>
          <w:bCs w:val="0"/>
          <w:color w:val="auto"/>
        </w:rPr>
        <w:t xml:space="preserve">are interpreted as the initial density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b</w:t>
      </w:r>
      <w:r w:rsidRPr="000A28AB">
        <w:rPr>
          <w:b w:val="0"/>
          <w:bCs w:val="0"/>
          <w:color w:val="auto"/>
        </w:rPr>
        <w:t xml:space="preserve">  and the growth rate </w:t>
      </w:r>
      <w:r w:rsidRPr="000A28AB">
        <w:rPr>
          <w:b w:val="0"/>
          <w:bCs w:val="0"/>
          <w:i/>
          <w:iCs/>
          <w:color w:val="auto"/>
        </w:rPr>
        <w:t>r=a</w:t>
      </w:r>
      <w:r w:rsidRPr="000A28AB">
        <w:rPr>
          <w:b w:val="0"/>
          <w:bCs w:val="0"/>
          <w:color w:val="auto"/>
        </w:rPr>
        <w:t xml:space="preserve"> in an exponential growth model </w:t>
      </w:r>
      <w:r w:rsidRPr="000A28AB">
        <w:rPr>
          <w:b w:val="0"/>
          <w:bCs w:val="0"/>
          <w:i/>
          <w:iCs/>
          <w:color w:val="auto"/>
        </w:rPr>
        <w:t>N(t)=N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00E93C1B" w:rsidRPr="000A28AB">
        <w:rPr>
          <w:b w:val="0"/>
          <w:bCs w:val="0"/>
          <w:color w:val="auto"/>
        </w:rPr>
        <w:t>.</w:t>
      </w:r>
      <w:r w:rsidRPr="000A28AB">
        <w:rPr>
          <w:color w:val="auto"/>
        </w:rPr>
        <w:t xml:space="preserve"> (A) </w:t>
      </w:r>
      <w:r w:rsidRPr="000A28AB">
        <w:rPr>
          <w:b w:val="0"/>
          <w:bCs w:val="0"/>
          <w:color w:val="auto"/>
        </w:rPr>
        <w:t xml:space="preserve">The </w:t>
      </w:r>
      <w:r w:rsidR="00B02278">
        <w:rPr>
          <w:b w:val="0"/>
          <w:bCs w:val="0"/>
          <w:color w:val="auto"/>
        </w:rPr>
        <w:t>red</w:t>
      </w:r>
      <w:r w:rsidR="00B02278" w:rsidRPr="000A28AB">
        <w:rPr>
          <w:b w:val="0"/>
          <w:bCs w:val="0"/>
          <w:color w:val="auto"/>
        </w:rPr>
        <w:t xml:space="preserve"> </w:t>
      </w:r>
      <w:r w:rsidRPr="000A28AB">
        <w:rPr>
          <w:b w:val="0"/>
          <w:bCs w:val="0"/>
          <w:color w:val="auto"/>
        </w:rPr>
        <w:t xml:space="preserve">markers represent </w:t>
      </w:r>
      <w:r w:rsidRPr="000A28AB">
        <w:rPr>
          <w:b w:val="0"/>
          <w:bCs w:val="0"/>
          <w:i/>
          <w:iCs/>
          <w:color w:val="auto"/>
        </w:rPr>
        <w:t xml:space="preserve">N(t) </w:t>
      </w:r>
      <w:r w:rsidRPr="000A28AB">
        <w:rPr>
          <w:b w:val="0"/>
          <w:bCs w:val="0"/>
          <w:color w:val="auto"/>
        </w:rPr>
        <w:t xml:space="preserve">the mean density in </w:t>
      </w:r>
      <w:r w:rsidR="00515701" w:rsidRPr="000A28AB">
        <w:rPr>
          <w:b w:val="0"/>
          <w:bCs w:val="0"/>
          <w:color w:val="auto"/>
        </w:rPr>
        <w:t>22</w:t>
      </w:r>
      <w:r w:rsidRPr="000A28AB">
        <w:rPr>
          <w:b w:val="0"/>
          <w:bCs w:val="0"/>
          <w:color w:val="auto"/>
        </w:rPr>
        <w:t xml:space="preserve"> growth curves.</w:t>
      </w:r>
      <w:r w:rsidR="0099718F">
        <w:rPr>
          <w:b w:val="0"/>
          <w:bCs w:val="0"/>
          <w:color w:val="auto"/>
        </w:rPr>
        <w:t xml:space="preserve"> The solid red line represents the fitted polynomial.</w:t>
      </w:r>
      <w:r w:rsidRPr="000A28AB">
        <w:rPr>
          <w:b w:val="0"/>
          <w:bCs w:val="0"/>
          <w:color w:val="auto"/>
        </w:rPr>
        <w:t xml:space="preserve"> The dashed black line represents the exponential model </w:t>
      </w:r>
      <w:r w:rsidRPr="000A28AB">
        <w:rPr>
          <w:b w:val="0"/>
          <w:bCs w:val="0"/>
          <w:i/>
          <w:iCs/>
          <w:color w:val="auto"/>
        </w:rPr>
        <w:t>N</w:t>
      </w:r>
      <w:r w:rsidRPr="000A28AB">
        <w:rPr>
          <w:b w:val="0"/>
          <w:bCs w:val="0"/>
          <w:i/>
          <w:iCs/>
          <w:color w:val="auto"/>
          <w:vertAlign w:val="subscript"/>
        </w:rPr>
        <w:t>0</w:t>
      </w:r>
      <w:r w:rsidRPr="000A28AB">
        <w:rPr>
          <w:b w:val="0"/>
          <w:bCs w:val="0"/>
          <w:i/>
          <w:iCs/>
          <w:color w:val="auto"/>
        </w:rPr>
        <w:t>e</w:t>
      </w:r>
      <w:r w:rsidRPr="000A28AB">
        <w:rPr>
          <w:b w:val="0"/>
          <w:bCs w:val="0"/>
          <w:i/>
          <w:iCs/>
          <w:color w:val="auto"/>
          <w:vertAlign w:val="superscript"/>
        </w:rPr>
        <w:t>rt</w:t>
      </w:r>
      <w:r w:rsidRPr="000A28AB">
        <w:rPr>
          <w:b w:val="0"/>
          <w:bCs w:val="0"/>
          <w:color w:val="auto"/>
        </w:rPr>
        <w:t xml:space="preserve"> fitted to the data, with </w:t>
      </w:r>
      <w:r w:rsidRPr="000A28AB">
        <w:rPr>
          <w:b w:val="0"/>
          <w:bCs w:val="0"/>
          <w:i/>
          <w:iCs/>
          <w:color w:val="auto"/>
        </w:rPr>
        <w:t>N</w:t>
      </w:r>
      <w:r w:rsidRPr="000A28AB">
        <w:rPr>
          <w:b w:val="0"/>
          <w:bCs w:val="0"/>
          <w:i/>
          <w:iCs/>
          <w:color w:val="auto"/>
          <w:vertAlign w:val="subscript"/>
        </w:rPr>
        <w:t>0</w:t>
      </w:r>
      <w:r w:rsidRPr="000A28AB">
        <w:rPr>
          <w:b w:val="0"/>
          <w:bCs w:val="0"/>
          <w:i/>
          <w:iCs/>
          <w:color w:val="auto"/>
        </w:rPr>
        <w:t xml:space="preserve">=0.058 </w:t>
      </w:r>
      <w:r w:rsidRPr="000A28AB">
        <w:rPr>
          <w:b w:val="0"/>
          <w:bCs w:val="0"/>
          <w:color w:val="auto"/>
        </w:rPr>
        <w:t xml:space="preserve">and </w:t>
      </w:r>
      <w:r w:rsidRPr="000A28AB">
        <w:rPr>
          <w:b w:val="0"/>
          <w:bCs w:val="0"/>
          <w:i/>
          <w:iCs/>
          <w:color w:val="auto"/>
        </w:rPr>
        <w:t>r=0.27</w:t>
      </w:r>
      <w:r w:rsidRPr="000A28AB">
        <w:rPr>
          <w:b w:val="0"/>
          <w:bCs w:val="0"/>
          <w:color w:val="auto"/>
        </w:rPr>
        <w:t xml:space="preserve">. The dotted vertical line denotes </w:t>
      </w:r>
      <w:r w:rsidRPr="000A28AB">
        <w:rPr>
          <w:b w:val="0"/>
          <w:bCs w:val="0"/>
          <w:i/>
          <w:iCs/>
          <w:color w:val="auto"/>
        </w:rPr>
        <w:t>t</w:t>
      </w:r>
      <w:r w:rsidRPr="000A28AB">
        <w:rPr>
          <w:b w:val="0"/>
          <w:bCs w:val="0"/>
          <w:i/>
          <w:iCs/>
          <w:color w:val="auto"/>
          <w:vertAlign w:val="subscript"/>
        </w:rPr>
        <w:t>max</w:t>
      </w:r>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w:t>
      </w:r>
      <w:r w:rsidRPr="000A28AB">
        <w:rPr>
          <w:color w:val="auto"/>
        </w:rPr>
        <w:t xml:space="preserve">(B) </w:t>
      </w:r>
      <w:r w:rsidRPr="000A28AB">
        <w:rPr>
          <w:b w:val="0"/>
          <w:bCs w:val="0"/>
          <w:color w:val="auto"/>
        </w:rPr>
        <w:t xml:space="preserve">The </w:t>
      </w:r>
      <w:r w:rsidR="00515701" w:rsidRPr="000A28AB">
        <w:rPr>
          <w:b w:val="0"/>
          <w:bCs w:val="0"/>
          <w:color w:val="auto"/>
        </w:rPr>
        <w:t xml:space="preserve">red </w:t>
      </w:r>
      <w:r w:rsidRPr="000A28AB">
        <w:rPr>
          <w:b w:val="0"/>
          <w:bCs w:val="0"/>
          <w:color w:val="auto"/>
        </w:rPr>
        <w:t xml:space="preserve">solid </w:t>
      </w:r>
      <w:r w:rsidR="00E64F18" w:rsidRPr="000A28AB">
        <w:rPr>
          <w:b w:val="0"/>
          <w:bCs w:val="0"/>
          <w:color w:val="auto"/>
        </w:rPr>
        <w:t xml:space="preserve">curve </w:t>
      </w:r>
      <w:r w:rsidRPr="000A28AB">
        <w:rPr>
          <w:b w:val="0"/>
          <w:bCs w:val="0"/>
          <w:color w:val="auto"/>
        </w:rPr>
        <w:t xml:space="preserve">shows </w:t>
      </w:r>
      <w:r w:rsidRPr="000A28AB">
        <w:rPr>
          <w:b w:val="0"/>
          <w:bCs w:val="0"/>
          <w:i/>
          <w:iCs/>
          <w:color w:val="auto"/>
        </w:rPr>
        <w:t>dN/dt</w:t>
      </w:r>
      <w:r w:rsidR="00E64F18" w:rsidRPr="000A28AB">
        <w:rPr>
          <w:b w:val="0"/>
          <w:bCs w:val="0"/>
          <w:i/>
          <w:iCs/>
          <w:color w:val="auto"/>
        </w:rPr>
        <w:t>,</w:t>
      </w:r>
      <w:r w:rsidRPr="000A28AB">
        <w:rPr>
          <w:b w:val="0"/>
          <w:bCs w:val="0"/>
          <w:i/>
          <w:iCs/>
          <w:color w:val="auto"/>
        </w:rPr>
        <w:t xml:space="preserve"> </w:t>
      </w:r>
      <w:r w:rsidRPr="000A28AB">
        <w:rPr>
          <w:b w:val="0"/>
          <w:bCs w:val="0"/>
          <w:color w:val="auto"/>
        </w:rPr>
        <w:t>the derivative of the mean density</w:t>
      </w:r>
      <w:r w:rsidR="0099718F">
        <w:rPr>
          <w:b w:val="0"/>
          <w:bCs w:val="0"/>
          <w:color w:val="auto"/>
        </w:rPr>
        <w:t xml:space="preserve"> (calculated as the derivative of the fitted polynomial)</w:t>
      </w:r>
      <w:r w:rsidRPr="000A28AB">
        <w:rPr>
          <w:b w:val="0"/>
          <w:bCs w:val="0"/>
          <w:color w:val="auto"/>
        </w:rPr>
        <w:t xml:space="preserve">. The dotted vertical line denotes </w:t>
      </w:r>
      <w:r w:rsidRPr="000A28AB">
        <w:rPr>
          <w:b w:val="0"/>
          <w:bCs w:val="0"/>
          <w:i/>
          <w:iCs/>
          <w:color w:val="auto"/>
        </w:rPr>
        <w:t>t</w:t>
      </w:r>
      <w:r w:rsidRPr="000A28AB">
        <w:rPr>
          <w:b w:val="0"/>
          <w:bCs w:val="0"/>
          <w:i/>
          <w:iCs/>
          <w:color w:val="auto"/>
          <w:vertAlign w:val="subscript"/>
        </w:rPr>
        <w:t>max</w:t>
      </w:r>
      <w:r w:rsidR="00E93C1B" w:rsidRPr="000A28AB">
        <w:rPr>
          <w:b w:val="0"/>
          <w:bCs w:val="0"/>
          <w:color w:val="auto"/>
        </w:rPr>
        <w:t>,</w:t>
      </w:r>
      <w:r w:rsidRPr="000A28AB">
        <w:rPr>
          <w:b w:val="0"/>
          <w:bCs w:val="0"/>
          <w:i/>
          <w:iCs/>
          <w:color w:val="auto"/>
        </w:rPr>
        <w:t xml:space="preserve"> </w:t>
      </w:r>
      <w:r w:rsidRPr="000A28AB">
        <w:rPr>
          <w:b w:val="0"/>
          <w:bCs w:val="0"/>
          <w:color w:val="auto"/>
        </w:rPr>
        <w:t>the</w:t>
      </w:r>
      <w:r w:rsidRPr="000A28AB">
        <w:rPr>
          <w:b w:val="0"/>
          <w:bCs w:val="0"/>
          <w:i/>
          <w:iCs/>
          <w:color w:val="auto"/>
        </w:rPr>
        <w:t xml:space="preserve"> </w:t>
      </w:r>
      <w:r w:rsidRPr="000A28AB">
        <w:rPr>
          <w:b w:val="0"/>
          <w:bCs w:val="0"/>
          <w:color w:val="auto"/>
        </w:rPr>
        <w:t xml:space="preserve">time of max growth rate. Data in this figure corresponds to the </w:t>
      </w:r>
      <w:r w:rsidR="00515701" w:rsidRPr="000A28AB">
        <w:rPr>
          <w:b w:val="0"/>
          <w:bCs w:val="0"/>
          <w:color w:val="auto"/>
        </w:rPr>
        <w:t xml:space="preserve">red </w:t>
      </w:r>
      <w:r w:rsidRPr="000A28AB">
        <w:rPr>
          <w:b w:val="0"/>
          <w:bCs w:val="0"/>
          <w:color w:val="auto"/>
        </w:rPr>
        <w:t xml:space="preserve">growth curves from </w:t>
      </w:r>
      <w:r w:rsidR="009A7C6C" w:rsidRPr="009A7C6C">
        <w:rPr>
          <w:b w:val="0"/>
          <w:bCs w:val="0"/>
          <w:color w:val="auto"/>
        </w:rPr>
        <w:fldChar w:fldCharType="begin"/>
      </w:r>
      <w:r w:rsidR="009A7C6C" w:rsidRPr="009A7C6C">
        <w:rPr>
          <w:b w:val="0"/>
          <w:bCs w:val="0"/>
          <w:color w:val="auto"/>
        </w:rPr>
        <w:instrText xml:space="preserve"> REF _Ref439852214 \h  \* MERGEFORMAT </w:instrText>
      </w:r>
      <w:r w:rsidR="009A7C6C" w:rsidRPr="009A7C6C">
        <w:rPr>
          <w:b w:val="0"/>
          <w:bCs w:val="0"/>
          <w:color w:val="auto"/>
        </w:rPr>
      </w:r>
      <w:r w:rsidR="009A7C6C" w:rsidRPr="009A7C6C">
        <w:rPr>
          <w:b w:val="0"/>
          <w:bCs w:val="0"/>
          <w:color w:val="auto"/>
        </w:rPr>
        <w:fldChar w:fldCharType="separate"/>
      </w:r>
      <w:r w:rsidR="00796A41" w:rsidRPr="00796A41">
        <w:rPr>
          <w:b w:val="0"/>
          <w:bCs w:val="0"/>
          <w:color w:val="auto"/>
        </w:rPr>
        <w:t xml:space="preserve">Figure </w:t>
      </w:r>
      <w:r w:rsidR="00796A41" w:rsidRPr="00796A41">
        <w:rPr>
          <w:b w:val="0"/>
          <w:bCs w:val="0"/>
          <w:noProof/>
          <w:color w:val="auto"/>
        </w:rPr>
        <w:t>2</w:t>
      </w:r>
      <w:r w:rsidR="009A7C6C" w:rsidRPr="009A7C6C">
        <w:rPr>
          <w:b w:val="0"/>
          <w:bCs w:val="0"/>
          <w:color w:val="auto"/>
        </w:rPr>
        <w:fldChar w:fldCharType="end"/>
      </w:r>
      <w:r w:rsidRPr="000A28AB">
        <w:rPr>
          <w:b w:val="0"/>
          <w:bCs w:val="0"/>
          <w:color w:val="auto"/>
        </w:rPr>
        <w:t>A.</w:t>
      </w:r>
    </w:p>
    <w:p w14:paraId="22C340DF" w14:textId="77777777" w:rsidR="007A7F01" w:rsidRPr="000A28AB" w:rsidRDefault="007A7F01"/>
    <w:p w14:paraId="379C64C8" w14:textId="697439AC" w:rsidR="007A7F01" w:rsidRPr="000A28AB" w:rsidRDefault="009B044D" w:rsidP="00837953">
      <w:r>
        <w:t>Evolutionary biologists use c</w:t>
      </w:r>
      <w:r w:rsidR="007A7F01" w:rsidRPr="000A28AB">
        <w:t>ompetition experiments to infer relative fitness in a manner that accounts for all growth phases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007A7F01" w:rsidRPr="000A28AB">
        <w:t xml:space="preserve">. In </w:t>
      </w:r>
      <w:r w:rsidR="00E42EF9">
        <w:t xml:space="preserve">pairwise </w:t>
      </w:r>
      <w:r w:rsidR="007A7F01" w:rsidRPr="000A28AB">
        <w:t xml:space="preserve">competition experiments, two strains are grown together in a mixed culture: a reference strain and </w:t>
      </w:r>
      <w:r w:rsidR="00E42EF9">
        <w:t>a</w:t>
      </w:r>
      <w:r w:rsidR="007A7F01" w:rsidRPr="000A28AB">
        <w:t xml:space="preserve"> strain of interest. The frequency of each strain in the mixed culture is measured during the course of the experiment using  specific markers</w:t>
      </w:r>
      <w:r w:rsidR="007A7F01"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7A7F01" w:rsidRPr="000A28AB">
        <w:fldChar w:fldCharType="separate"/>
      </w:r>
      <w:r w:rsidR="00C35103" w:rsidRPr="00C35103">
        <w:rPr>
          <w:noProof/>
          <w:vertAlign w:val="superscript"/>
        </w:rPr>
        <w:t>7</w:t>
      </w:r>
      <w:r w:rsidR="007A7F01" w:rsidRPr="000A28AB">
        <w:fldChar w:fldCharType="end"/>
      </w:r>
      <w:r w:rsidR="007A7F01" w:rsidRPr="000A28AB">
        <w:t xml:space="preserve"> such as</w:t>
      </w:r>
      <w:r>
        <w:t xml:space="preserve"> the expression of </w:t>
      </w:r>
      <w:r w:rsidR="00510F80">
        <w:t xml:space="preserve">drug resistance markers on colony counts, </w:t>
      </w:r>
      <w:r>
        <w:t xml:space="preserve">fluorescent markers monitored by </w:t>
      </w:r>
      <w:r w:rsidR="007A7F01" w:rsidRPr="000A28AB">
        <w:t>flow cytometry</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w:t>
      </w:r>
      <w:r>
        <w:t xml:space="preserve">or by </w:t>
      </w:r>
      <w:r w:rsidR="007A7F01" w:rsidRPr="000A28AB">
        <w:t>deep sequencing read counts</w:t>
      </w:r>
      <w:r w:rsidR="007A7F01" w:rsidRPr="000A28AB">
        <w:fldChar w:fldCharType="begin" w:fldLock="1"/>
      </w:r>
      <w:r w:rsidR="00532013">
        <w:instrText>ADDIN CSL_CITATION { "citationItems" : [ { "id" : "ITEM-1", "itemData" : { "DOI" : "10.1534/genetics.113.156190", "ISSN" : "1943-2631", "PMID" : "24398421", "abstract" : "The role of adaptation in the evolutionary process has been contentious for decades. At the heart of the century-old debate between neutralists and selectionists lies the distribution of fitness effects (DFE) - that is, the selective effect of all mutations. Attempts to describe the DFE have been varied, occupying theoreticians and experimentalists alike. New high-throughput techniques stand to make important contributions to empirical efforts to characterize the DFE, but the usefulness of such approaches depends on the availability of robust statistical methods for their interpretation. We here present and discuss a Bayesian MCMC approach to estimate fitness from deep sequencing data, and use it to assess the DFE for the same 560 point mutations in a coding region of Hsp90 in Saccharomyces cerevisiae across six different environmental conditions. Using these estimates, we compare the differences in the DFEs resulting from mutations covering 1, 2 and 3 nucleotide steps from the wild type - showing that multiple-step mutations harbor more potential for adaptation in challenging environments, but also tend to be more deleterious in the standard environment. All observations are discussed in the light of expectations arising from Fisher's geometric model.", "author" : [ { "dropping-particle" : "", "family" : "Bank", "given" : "Claudia", "non-dropping-particle" : "", "parse-names" : false, "suffix" : "" }, { "dropping-particle" : "", "family" : "Hietpas", "given" : "Ryan T.", "non-dropping-particle" : "", "parse-names" : false, "suffix" : "" }, { "dropping-particle" : "", "family" : "Wong", "given" : "Alex", "non-dropping-particle" : "", "parse-names" : false, "suffix" : "" }, { "dropping-particle" : "", "family" : "Bolon", "given" : "Daniel N. A.", "non-dropping-particle" : "", "parse-names" : false, "suffix" : "" }, { "dropping-particle" : "", "family" : "Jensen", "given" : "Jeffrey D.", "non-dropping-particle" : "", "parse-names" : false, "suffix" : "" } ], "container-title" : "Genetics", "id" : "ITEM-1", "issue" : "3", "issued" : { "date-parts" : [ [ "2014", "1", "7" ] ] }, "page" : "1-35", "title" : "A Bayesian MCMC Approach To Assess the Complete Distribution of Fitness Effects of New Mutations: Uncovering the Potential for Adaptive Walks in Challenging Environments.", "type" : "article-journal", "volume" : "196" }, "uris" : [ "http://www.mendeley.com/documents/?uuid=b8f847ea-1b54-47de-87a1-50edb2cc40d9" ] }, { "id" : "ITEM-2", "itemData" : { "DOI" : "10.1038/nature14279", "ISSN" : "0028-0836", "abstract" : "Evolution of large asexual cell populations underlies [sim]30% of deaths worldwide, including those caused by bacteria, fungi, parasites, and cancer. However, the dynamics underlying these evolutionary processes remain poorly understood because they involve many competing beneficial lineages, most of which never rise above extremely low frequencies in the population. To observe these normally hidden evolutionary dynamics, we constructed a sequencing-based ultra high-resolution lineage tracking system in Saccharomyces cerevisiae that allowed us to monitor the relative frequencies of [sim]500,000 lineages simultaneously. In contrast to some expectations, we found that the spectrum of fitness effects of beneficial mutations is neither exponential nor monotonic. Early adaptation is a predictable consequence of this spectrum and is strikingly reproducible, but the initial small-effect mutations are soon outcompeted by rarer large-effect mutations that result in variability between replicates. These results suggest that early evolutionary dynamics may be deterministic for a period of time before stochastic effects become important.", "author" : [ { "dropping-particle" : "", "family" : "Levy", "given" : "Sasha F.", "non-dropping-particle" : "", "parse-names" : false, "suffix" : "" }, { "dropping-particle" : "", "family" : "Blundell", "given" : "Jamie R.", "non-dropping-particle" : "", "parse-names" : false, "suffix" : "" }, { "dropping-particle" : "", "family" : "Venkataram", "given" : "Sandeep", "non-dropping-particle" : "", "parse-names" : false, "suffix" : "" }, { "dropping-particle" : "", "family" : "Petrov", "given" : "Dmitri A", "non-dropping-particle" : "", "parse-names" : false, "suffix" : "" }, { "dropping-particle" : "", "family" : "Fisher", "given" : "Daniel S.", "non-dropping-particle" : "", "parse-names" : false, "suffix" : "" }, { "dropping-particle" : "", "family" : "Sherlock", "given" : "Gavin", "non-dropping-particle" : "", "parse-names" : false, "suffix" : "" } ], "container-title" : "Nature", "id" : "ITEM-2", "issue" : "7542", "issued" : { "date-parts" : [ [ "2015", "2", "25" ] ] }, "page" : "181-186", "title" : "Quantitative evolutionary dynamics using high-resolution lineage tracking", "type" : "article-journal", "volume" : "519" }, "uris" : [ "http://www.mendeley.com/documents/?uuid=35e8adc9-7156-49fa-aebf-5dca7aa1e05a" ] } ], "mendeley" : { "formattedCitation" : "&lt;sup&gt;9,10&lt;/sup&gt;", "plainTextFormattedCitation" : "9,10", "previouslyFormattedCitation" : "&lt;sup&gt;9,10&lt;/sup&gt;" }, "properties" : { "noteIndex" : 0 }, "schema" : "https://github.com/citation-style-language/schema/raw/master/csl-citation.json" }</w:instrText>
      </w:r>
      <w:r w:rsidR="007A7F01" w:rsidRPr="000A28AB">
        <w:fldChar w:fldCharType="separate"/>
      </w:r>
      <w:r w:rsidR="00C35103" w:rsidRPr="00C35103">
        <w:rPr>
          <w:noProof/>
          <w:vertAlign w:val="superscript"/>
        </w:rPr>
        <w:t>9,10</w:t>
      </w:r>
      <w:r w:rsidR="007A7F01" w:rsidRPr="000A28AB">
        <w:fldChar w:fldCharType="end"/>
      </w:r>
      <w:r w:rsidR="007A7F01" w:rsidRPr="000A28AB">
        <w:t xml:space="preserve">. The selection coefficient of the </w:t>
      </w:r>
      <w:r w:rsidR="007A7F01" w:rsidRPr="000A28AB">
        <w:lastRenderedPageBreak/>
        <w:t>strains of interest can</w:t>
      </w:r>
      <w:r w:rsidR="00DF7C4C">
        <w:t xml:space="preserve"> then</w:t>
      </w:r>
      <w:r w:rsidR="007A7F01" w:rsidRPr="000A28AB">
        <w:t xml:space="preserve"> be estimated from changes in their frequencies during the competition experiments. These methods can infer relative fitness with high precision</w:t>
      </w:r>
      <w:r w:rsidR="007A7F01"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007A7F01" w:rsidRPr="000A28AB">
        <w:fldChar w:fldCharType="separate"/>
      </w:r>
      <w:r w:rsidR="00C35103" w:rsidRPr="00C35103">
        <w:rPr>
          <w:noProof/>
          <w:vertAlign w:val="superscript"/>
        </w:rPr>
        <w:t>8</w:t>
      </w:r>
      <w:r w:rsidR="007A7F01" w:rsidRPr="000A28AB">
        <w:fldChar w:fldCharType="end"/>
      </w:r>
      <w:r w:rsidR="007A7F01" w:rsidRPr="000A28AB">
        <w:t xml:space="preserve">, as they directly estimate fitness from changes in </w:t>
      </w:r>
      <w:r>
        <w:t xml:space="preserve">isolate </w:t>
      </w:r>
      <w:r w:rsidR="007A7F01" w:rsidRPr="000A28AB">
        <w:t>frequencies over time. However, competition experiments are more laborious</w:t>
      </w:r>
      <w:r>
        <w:t xml:space="preserve"> and expensive</w:t>
      </w:r>
      <w:r w:rsidR="007A7F01" w:rsidRPr="000A28AB">
        <w:t xml:space="preserve"> than monoculture growth curve experiments, requiring the development of genetic or phenotypic assays</w:t>
      </w:r>
      <w:r w:rsidR="00E43C55" w:rsidRPr="000A28AB">
        <w:t xml:space="preserve"> (see </w:t>
      </w:r>
      <w:r w:rsidR="00E43C55" w:rsidRPr="000A28AB">
        <w:rPr>
          <w:noProof/>
        </w:rPr>
        <w:t>Concepción-Acevedo et al.</w:t>
      </w:r>
      <w:r w:rsidR="00E43C55" w:rsidRPr="000A28AB">
        <w:rPr>
          <w:noProof/>
        </w:rPr>
        <w:fldChar w:fldCharType="begin" w:fldLock="1"/>
      </w:r>
      <w:r w:rsidR="00532013">
        <w:rPr>
          <w:noProof/>
        </w:rPr>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"mendeley" : { "formattedCitation" : "&lt;sup&gt;5&lt;/sup&gt;", "plainTextFormattedCitation" : "5", "previouslyFormattedCitation" : "&lt;sup&gt;5&lt;/sup&gt;" }, "properties" : { "noteIndex" : 0 }, "schema" : "https://github.com/citation-style-language/schema/raw/master/csl-citation.json" }</w:instrText>
      </w:r>
      <w:r w:rsidR="00E43C55" w:rsidRPr="000A28AB">
        <w:rPr>
          <w:noProof/>
        </w:rPr>
        <w:fldChar w:fldCharType="separate"/>
      </w:r>
      <w:r w:rsidR="00C35103" w:rsidRPr="00C35103">
        <w:rPr>
          <w:noProof/>
          <w:vertAlign w:val="superscript"/>
        </w:rPr>
        <w:t>5</w:t>
      </w:r>
      <w:r w:rsidR="00E43C55" w:rsidRPr="000A28AB">
        <w:rPr>
          <w:noProof/>
        </w:rPr>
        <w:fldChar w:fldCharType="end"/>
      </w:r>
      <w:r w:rsidR="00E43C55" w:rsidRPr="000A28AB">
        <w:rPr>
          <w:noProof/>
        </w:rPr>
        <w:t xml:space="preserve"> and references therein)</w:t>
      </w:r>
      <w:r w:rsidR="007A7F01" w:rsidRPr="000A28AB">
        <w:t xml:space="preserve">. Moreover, </w:t>
      </w:r>
      <w:r w:rsidR="00DF7C4C">
        <w:t xml:space="preserve">competition experiments </w:t>
      </w:r>
      <w:r w:rsidR="007A7F01" w:rsidRPr="000A28AB">
        <w:t>are often impractical in non-model organisms. Therefore, many investigators prefer to use proxies of fitness such as growth rates.</w:t>
      </w:r>
    </w:p>
    <w:p w14:paraId="05D32839" w14:textId="62DBEF45" w:rsidR="007A7F01" w:rsidRPr="000A28AB" w:rsidRDefault="007A7F01" w:rsidP="00837953">
      <w:r w:rsidRPr="000A28AB">
        <w:t>Even when competition experiments are a plausible</w:t>
      </w:r>
      <w:r w:rsidR="00510F80">
        <w:t xml:space="preserve"> approach</w:t>
      </w:r>
      <w:r w:rsidRPr="000A28AB">
        <w:t xml:space="preserve"> (for example, in microbial lineages with established markers</w:t>
      </w:r>
      <w:r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Pr="000A28AB">
        <w:fldChar w:fldCharType="separate"/>
      </w:r>
      <w:r w:rsidR="00C35103" w:rsidRPr="00C35103">
        <w:rPr>
          <w:noProof/>
          <w:vertAlign w:val="superscript"/>
        </w:rPr>
        <w:t>7</w:t>
      </w:r>
      <w:r w:rsidRPr="000A28AB">
        <w:fldChar w:fldCharType="end"/>
      </w:r>
      <w:r w:rsidRPr="000A28AB">
        <w:t xml:space="preserve">), </w:t>
      </w:r>
      <w:r w:rsidRPr="000A28AB">
        <w:rPr>
          <w:rFonts w:ascii="Times New Roman" w:eastAsia="Times New Roman" w:hAnsi="Times New Roman"/>
        </w:rPr>
        <w:t xml:space="preserve">methods for interpreting </w:t>
      </w:r>
      <w:r w:rsidR="00E43C55" w:rsidRPr="000A28AB">
        <w:rPr>
          <w:rFonts w:ascii="Times New Roman" w:eastAsia="Times New Roman" w:hAnsi="Times New Roman"/>
        </w:rPr>
        <w:t>and</w:t>
      </w:r>
      <w:r w:rsidRPr="000A28AB">
        <w:t xml:space="preserve"> understand</w:t>
      </w:r>
      <w:r w:rsidR="00E43C55" w:rsidRPr="000A28AB">
        <w:t>ing</w:t>
      </w:r>
      <w:r w:rsidRPr="000A28AB">
        <w:t xml:space="preserve"> </w:t>
      </w:r>
      <w:r w:rsidR="00E42EF9">
        <w:t xml:space="preserve">how </w:t>
      </w:r>
      <w:r w:rsidRPr="000A28AB">
        <w:t xml:space="preserve">differences </w:t>
      </w:r>
      <w:r w:rsidR="00E42EF9">
        <w:t>in</w:t>
      </w:r>
      <w:r w:rsidR="00E42EF9" w:rsidRPr="000A28AB">
        <w:t xml:space="preserve"> </w:t>
      </w:r>
      <w:r w:rsidRPr="000A28AB">
        <w:t xml:space="preserve">growth </w:t>
      </w:r>
      <w:r w:rsidR="00E42EF9">
        <w:t>contribute to differences in fitness</w:t>
      </w:r>
      <w:r w:rsidR="00E0314D">
        <w:t xml:space="preserve"> are lacking</w:t>
      </w:r>
      <w:r w:rsidRPr="000A28AB">
        <w:t xml:space="preserve">. Such differences have a crucial impact on </w:t>
      </w:r>
      <w:r w:rsidR="00E42EF9">
        <w:t xml:space="preserve">our understanding of </w:t>
      </w:r>
      <w:r w:rsidRPr="000A28AB">
        <w:t>microbial fitness and the composition of microbial populations an</w:t>
      </w:r>
      <w:r w:rsidR="00E43C55" w:rsidRPr="000A28AB">
        <w:t>d communities.</w:t>
      </w:r>
    </w:p>
    <w:p w14:paraId="10BAC4D6" w14:textId="77777777" w:rsidR="007A7F01" w:rsidRPr="000A28AB" w:rsidRDefault="007A7F01" w:rsidP="00DF7C4C">
      <w:r w:rsidRPr="000A28AB">
        <w:t xml:space="preserve">Here we present </w:t>
      </w:r>
      <w:r w:rsidR="00510F80" w:rsidRPr="000A28AB">
        <w:rPr>
          <w:i/>
          <w:iCs/>
          <w:lang w:bidi="ar-SA"/>
        </w:rPr>
        <w:t>Curveball</w:t>
      </w:r>
      <w:r w:rsidR="00510F80">
        <w:rPr>
          <w:rFonts w:ascii="Times New Roman" w:eastAsia="Times New Roman" w:hAnsi="Times New Roman"/>
        </w:rPr>
        <w:t xml:space="preserve">, </w:t>
      </w:r>
      <w:r w:rsidRPr="000A28AB">
        <w:rPr>
          <w:lang w:bidi="ar-SA"/>
        </w:rPr>
        <w:t xml:space="preserve">a new computational </w:t>
      </w:r>
      <w:r w:rsidR="00DF7C4C">
        <w:rPr>
          <w:lang w:bidi="ar-SA"/>
        </w:rPr>
        <w:t>approach</w:t>
      </w:r>
      <w:r w:rsidR="00DF7C4C" w:rsidRPr="000A28AB">
        <w:rPr>
          <w:lang w:bidi="ar-SA"/>
        </w:rPr>
        <w:t xml:space="preserve"> </w:t>
      </w:r>
      <w:r w:rsidR="00186EFA" w:rsidRPr="000A28AB">
        <w:rPr>
          <w:lang w:bidi="ar-SA"/>
        </w:rPr>
        <w:t>implement</w:t>
      </w:r>
      <w:r w:rsidR="00510F80">
        <w:rPr>
          <w:lang w:bidi="ar-SA"/>
        </w:rPr>
        <w:t>ed</w:t>
      </w:r>
      <w:r w:rsidR="00186EFA" w:rsidRPr="000A28AB">
        <w:rPr>
          <w:lang w:bidi="ar-SA"/>
        </w:rPr>
        <w:t xml:space="preserve"> in </w:t>
      </w:r>
      <w:r w:rsidRPr="000A28AB">
        <w:rPr>
          <w:rFonts w:ascii="Times New Roman" w:eastAsia="Times New Roman" w:hAnsi="Times New Roman"/>
        </w:rPr>
        <w:t>an open-source software package (</w:t>
      </w:r>
      <w:hyperlink r:id="rId10" w:history="1">
        <w:r w:rsidRPr="000A28AB">
          <w:rPr>
            <w:rStyle w:val="Hyperlink"/>
            <w:rFonts w:ascii="Times New Roman" w:eastAsia="Times New Roman" w:hAnsi="Times New Roman"/>
          </w:rPr>
          <w:t>http://curveball.yoavram.com</w:t>
        </w:r>
      </w:hyperlink>
      <w:r w:rsidR="001076CD" w:rsidRPr="000A28AB">
        <w:rPr>
          <w:rFonts w:ascii="Times New Roman" w:eastAsia="Times New Roman" w:hAnsi="Times New Roman"/>
        </w:rPr>
        <w:t>)</w:t>
      </w:r>
      <w:r w:rsidR="00510F80">
        <w:rPr>
          <w:rFonts w:ascii="Times New Roman" w:eastAsia="Times New Roman" w:hAnsi="Times New Roman"/>
        </w:rPr>
        <w:t xml:space="preserve">. </w:t>
      </w:r>
      <w:r w:rsidR="00510F80">
        <w:rPr>
          <w:rFonts w:ascii="Times New Roman" w:eastAsia="Times New Roman" w:hAnsi="Times New Roman"/>
          <w:i/>
        </w:rPr>
        <w:t xml:space="preserve">Curveball </w:t>
      </w:r>
      <w:r w:rsidR="00510F80">
        <w:rPr>
          <w:rFonts w:ascii="Times New Roman" w:eastAsia="Times New Roman" w:hAnsi="Times New Roman"/>
        </w:rPr>
        <w:t>provides</w:t>
      </w:r>
      <w:r w:rsidR="001076CD" w:rsidRPr="000A28AB">
        <w:rPr>
          <w:rFonts w:ascii="Times New Roman" w:eastAsia="Times New Roman" w:hAnsi="Times New Roman"/>
        </w:rPr>
        <w:t xml:space="preserve"> </w:t>
      </w:r>
      <w:r w:rsidRPr="000A28AB">
        <w:t xml:space="preserve">a predictive and descriptive framework for estimating growth </w:t>
      </w:r>
      <w:r w:rsidR="00DF7C4C">
        <w:t>parameters</w:t>
      </w:r>
      <w:r w:rsidR="00DF7C4C" w:rsidRPr="000A28AB">
        <w:t xml:space="preserve"> </w:t>
      </w:r>
      <w:r w:rsidRPr="000A28AB">
        <w:t xml:space="preserve">from growth dynamics, predicting </w:t>
      </w:r>
      <w:r w:rsidR="00DF7C4C">
        <w:t xml:space="preserve">relative </w:t>
      </w:r>
      <w:r w:rsidRPr="000A28AB">
        <w:t>growth in mixed culture</w:t>
      </w:r>
      <w:r w:rsidR="00AB7E08" w:rsidRPr="000A28AB">
        <w:t>s</w:t>
      </w:r>
      <w:r w:rsidRPr="000A28AB">
        <w:t>, and inferring relative fitness.</w:t>
      </w:r>
    </w:p>
    <w:p w14:paraId="681E0D12" w14:textId="77777777" w:rsidR="007A7F01" w:rsidRPr="000A28AB" w:rsidRDefault="007A7F01">
      <w:pPr>
        <w:pStyle w:val="Heading1"/>
      </w:pPr>
      <w:r w:rsidRPr="000A28AB">
        <w:t xml:space="preserve">Results </w:t>
      </w:r>
    </w:p>
    <w:p w14:paraId="63E868BE" w14:textId="77777777" w:rsidR="00D96F6C" w:rsidRPr="000A28AB" w:rsidRDefault="00E0314D" w:rsidP="00530425">
      <w:r>
        <w:rPr>
          <w:i/>
        </w:rPr>
        <w:t>Curveball</w:t>
      </w:r>
      <w:r w:rsidRPr="000A28AB">
        <w:t xml:space="preserve"> </w:t>
      </w:r>
      <w:r w:rsidR="00530425">
        <w:t>consists of three</w:t>
      </w:r>
      <w:r w:rsidR="007A7F01" w:rsidRPr="000A28AB">
        <w:t xml:space="preserve"> stages: (</w:t>
      </w:r>
      <w:r w:rsidR="00AE79DE">
        <w:t>a</w:t>
      </w:r>
      <w:r w:rsidR="007A7F01" w:rsidRPr="000A28AB">
        <w:t>) fitting growth models to monoculture growth curve data, (</w:t>
      </w:r>
      <w:r w:rsidR="00AE79DE">
        <w:t>b</w:t>
      </w:r>
      <w:r w:rsidR="007A7F01" w:rsidRPr="000A28AB">
        <w:t>) fitting competition models to mixed culture growth curve data</w:t>
      </w:r>
      <w:r w:rsidR="006C449D">
        <w:t xml:space="preserve"> and</w:t>
      </w:r>
      <w:r w:rsidR="007A7F01" w:rsidRPr="000A28AB">
        <w:t xml:space="preserve"> using the estimated growth and competition parameters to predict </w:t>
      </w:r>
      <w:r w:rsidR="00DF7C4C">
        <w:t xml:space="preserve">relative </w:t>
      </w:r>
      <w:r w:rsidR="007A7F01" w:rsidRPr="000A28AB">
        <w:t>growth in a mixed culture, and (</w:t>
      </w:r>
      <w:r w:rsidR="00AE79DE">
        <w:t>c</w:t>
      </w:r>
      <w:r w:rsidR="007A7F01" w:rsidRPr="000A28AB">
        <w:t>) inferring relative fitness from the predicted</w:t>
      </w:r>
      <w:r w:rsidR="00DF7C4C">
        <w:t xml:space="preserve"> relative</w:t>
      </w:r>
      <w:r w:rsidR="007A7F01" w:rsidRPr="000A28AB">
        <w:t xml:space="preserve"> growth.</w:t>
      </w:r>
      <w:r>
        <w:t xml:space="preserve"> The</w:t>
      </w:r>
      <w:r w:rsidR="00D96F6C" w:rsidRPr="000A28AB">
        <w:t xml:space="preserve"> following experimental setting</w:t>
      </w:r>
      <w:r>
        <w:t xml:space="preserve"> was used to test</w:t>
      </w:r>
      <w:r w:rsidR="00DF7C4C">
        <w:t xml:space="preserve"> this approach</w:t>
      </w:r>
      <w:r w:rsidR="00D96F6C" w:rsidRPr="000A28AB">
        <w:t>.</w:t>
      </w:r>
    </w:p>
    <w:p w14:paraId="66072EDE" w14:textId="77777777" w:rsidR="007A7F01" w:rsidRPr="000A28AB" w:rsidRDefault="00F31589" w:rsidP="006C449D">
      <w:pPr>
        <w:pStyle w:val="Heading2"/>
      </w:pPr>
      <w:r>
        <w:t>a</w:t>
      </w:r>
      <w:r w:rsidR="00745FCB">
        <w:t xml:space="preserve">. </w:t>
      </w:r>
      <w:r w:rsidR="006C449D">
        <w:t>Monoculture growth</w:t>
      </w:r>
    </w:p>
    <w:p w14:paraId="33D0C7A6" w14:textId="0D1F08BE" w:rsidR="007A7F01" w:rsidRPr="000A28AB" w:rsidRDefault="007A7F01" w:rsidP="00F027FA">
      <w:r w:rsidRPr="000A28AB">
        <w:t>In each experiment</w:t>
      </w:r>
      <w:r w:rsidR="00651E9E">
        <w:t>,</w:t>
      </w:r>
      <w:r w:rsidRPr="000A28AB">
        <w:t xml:space="preserve"> two </w:t>
      </w:r>
      <w:r w:rsidRPr="000A28AB">
        <w:rPr>
          <w:i/>
          <w:iCs/>
        </w:rPr>
        <w:t>Escherichia coli</w:t>
      </w:r>
      <w:r w:rsidRPr="000A28AB">
        <w:t xml:space="preserve"> strains, each labeled with a </w:t>
      </w:r>
      <w:r w:rsidR="00651E9E">
        <w:t xml:space="preserve">green </w:t>
      </w:r>
      <w:r w:rsidR="00B02278">
        <w:t xml:space="preserve">or red </w:t>
      </w:r>
      <w:r w:rsidR="00651E9E">
        <w:t>fluorescent protein</w:t>
      </w:r>
      <w:r w:rsidR="00651E9E" w:rsidRPr="000A28AB">
        <w:t xml:space="preserve"> </w:t>
      </w:r>
      <w:r w:rsidR="00B02278">
        <w:t xml:space="preserve">(GFP </w:t>
      </w:r>
      <w:r w:rsidRPr="000A28AB">
        <w:t xml:space="preserve">or </w:t>
      </w:r>
      <w:r w:rsidR="00517B55">
        <w:t>RFP</w:t>
      </w:r>
      <w:r w:rsidR="00B02278">
        <w:t>)</w:t>
      </w:r>
      <w:r w:rsidRPr="000A28AB">
        <w:t xml:space="preserve">, </w:t>
      </w:r>
      <w:r w:rsidR="00E0314D">
        <w:t xml:space="preserve">were propagated </w:t>
      </w:r>
      <w:r w:rsidRPr="000A28AB">
        <w:t xml:space="preserve">in a monoculture and </w:t>
      </w:r>
      <w:r w:rsidR="00651E9E">
        <w:t xml:space="preserve">in </w:t>
      </w:r>
      <w:r w:rsidRPr="000A28AB">
        <w:t xml:space="preserve">a mixed culture, and </w:t>
      </w:r>
      <w:r w:rsidR="00E0314D">
        <w:t xml:space="preserve">the cell </w:t>
      </w:r>
      <w:r w:rsidRPr="000A28AB">
        <w:t xml:space="preserve">density </w:t>
      </w:r>
      <w:r w:rsidR="00E0314D">
        <w:t xml:space="preserve">was measured for each strain </w:t>
      </w:r>
      <w:r w:rsidR="00651E9E">
        <w:t xml:space="preserve">for at least </w:t>
      </w:r>
      <w:r w:rsidR="00B02278">
        <w:t xml:space="preserve">7 </w:t>
      </w:r>
      <w:r w:rsidR="00651E9E">
        <w:t>h</w:t>
      </w:r>
      <w:r w:rsidR="00B02278">
        <w:t>ours</w:t>
      </w:r>
      <w:r w:rsidR="00E0314D" w:rsidRPr="000A28AB">
        <w:t xml:space="preserve"> </w:t>
      </w:r>
      <w:r w:rsidRPr="000A28AB">
        <w:t>(</w:t>
      </w:r>
      <w:r w:rsidR="00F027FA">
        <w:fldChar w:fldCharType="begin"/>
      </w:r>
      <w:r w:rsidR="00F027FA">
        <w:instrText xml:space="preserve"> REF _Ref439852214 \h </w:instrText>
      </w:r>
      <w:r w:rsidR="00F027FA">
        <w:fldChar w:fldCharType="separate"/>
      </w:r>
      <w:r w:rsidR="00796A41" w:rsidRPr="000A28AB">
        <w:t xml:space="preserve">Figure </w:t>
      </w:r>
      <w:r w:rsidR="00796A41">
        <w:rPr>
          <w:noProof/>
        </w:rPr>
        <w:t>2</w:t>
      </w:r>
      <w:r w:rsidR="00F027FA">
        <w:fldChar w:fldCharType="end"/>
      </w:r>
      <w:r w:rsidRPr="000A28AB">
        <w:t>).</w:t>
      </w:r>
    </w:p>
    <w:p w14:paraId="6B87E79F" w14:textId="77777777" w:rsidR="007A7F01" w:rsidRPr="000A28AB" w:rsidRDefault="007A7F01" w:rsidP="00CB76DE">
      <w:pPr>
        <w:pStyle w:val="Heading3"/>
      </w:pPr>
      <w:r w:rsidRPr="000A28AB">
        <w:lastRenderedPageBreak/>
        <w:t>Growth model</w:t>
      </w:r>
    </w:p>
    <w:p w14:paraId="57CDA111" w14:textId="24A504F7" w:rsidR="007A7F01" w:rsidRPr="000A28AB" w:rsidRDefault="00651E9E" w:rsidP="00837953">
      <w:r>
        <w:t xml:space="preserve">The </w:t>
      </w:r>
      <w:r w:rsidR="007A7F01" w:rsidRPr="000A28AB">
        <w:t>Baranyi-Roberts m</w:t>
      </w:r>
      <w:r w:rsidR="00E43C55" w:rsidRPr="000A28AB">
        <w:t>odel</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E42EF9">
        <w:t xml:space="preserve"> is </w:t>
      </w:r>
      <w:r>
        <w:t xml:space="preserve">used </w:t>
      </w:r>
      <w:r w:rsidR="00AB7E08" w:rsidRPr="000A28AB">
        <w:t xml:space="preserve">to model growth composed of several </w:t>
      </w:r>
      <w:r w:rsidR="00E42EF9">
        <w:t>phases</w:t>
      </w:r>
      <w:r w:rsidR="00AB7E08" w:rsidRPr="000A28AB">
        <w:t>: lag phase, exponential phase,</w:t>
      </w:r>
      <w:r w:rsidR="00E42EF9">
        <w:t xml:space="preserve"> deceleration phase,</w:t>
      </w:r>
      <w:r w:rsidR="00AB7E08" w:rsidRPr="000A28AB">
        <w:t xml:space="preserve"> and stationary phase</w:t>
      </w:r>
      <w:r w:rsidR="00E42EF9">
        <w:fldChar w:fldCharType="begin" w:fldLock="1"/>
      </w:r>
      <w:r w:rsidR="00E42EF9">
        <w:instrText>ADDIN CSL_CITATION { "citationItems" : [ { "id" : "ITEM-1", "itemData" : { "DOI" : "10.1093/molbev/mst187", "ISBN" : "0737-4038", "ISSN" : "07374038", "PMID" : "24170494", "abstract" : "In the 1960s-1980s, determination of bacterial growth rates was an important tool in microbial genetics, biochemistry, molecular biology, and microbial physiology. The exciting technical developments of the 1990s and the 2000s eclipsed that tool; as a result, many investigators today lack experience with growth rate measurements. Recently, investigators in a number of areas have started to use measurements of bacterial growth rates for a variety of purposes. Those measurements have been greatly facilitated by the availability of microwell plate readers that permit the simultaneous measurements on up to 384 different cultures. Only the exponential (logarithmic) portions of the resulting growth curves are useful for determining growth rates, and manual determination of that portion and calculation of growth rates can be tedious for high-throughput purposes. Here, we introduce the program GrowthRates that uses plate reader output files to automatically determine the exponential portion of the curve and to automatically calculate the growth rate, the maximum culture density, and the duration of the growth lag phase. GrowthRates is freely available for Macintosh, Windows, and Linux. We discuss the effects of culture volume, the classical bacterial growth curve, and the differences between determinations in rich media and minimal (mineral salts) media. This protocol covers calibration of the plate reader, growth of culture inocula for both rich and minimal media, and experimental setup. As a guide to reliability, we report typical day-to-day variation in growth rates and variation within experiments with respect to position of wells within the plates.", "author" : [ { "dropping-particle" : "", "family" : "Hall", "given" : "Barry G.", "non-dropping-particle" : "", "parse-names" : false, "suffix" : "" }, { "dropping-particle" : "", "family" : "Acar", "given" : "Hande", "non-dropping-particle" : "", "parse-names" : false, "suffix" : "" }, { "dropping-particle" : "", "family" : "Nandipati", "given" : "Anna", "non-dropping-particle" : "", "parse-names" : false, "suffix" : "" }, { "dropping-particle" : "", "family" : "Barlow", "given" : "Miriam", "non-dropping-particle" : "", "parse-names" : false, "suffix" : "" } ], "container-title" : "Molecular Biology and Evolution", "id" : "ITEM-1", "issue" : "1", "issued" : { "date-parts" : [ [ "2014" ] ] }, "page" : "232-238", "title" : "Growth rates made easy", "type" : "article-journal", "volume" : "31" }, "uris" : [ "http://www.mendeley.com/documents/?uuid=f081921d-ea2b-4792-ba44-f8184b796e8d" ] } ], "mendeley" : { "formattedCitation" : "&lt;sup&gt;1&lt;/sup&gt;", "plainTextFormattedCitation" : "1" }, "properties" : { "noteIndex" : 0 }, "schema" : "https://github.com/citation-style-language/schema/raw/master/csl-citation.json" }</w:instrText>
      </w:r>
      <w:r w:rsidR="00E42EF9">
        <w:fldChar w:fldCharType="separate"/>
      </w:r>
      <w:r w:rsidR="00E42EF9" w:rsidRPr="00E42EF9">
        <w:rPr>
          <w:noProof/>
          <w:vertAlign w:val="superscript"/>
        </w:rPr>
        <w:t>1</w:t>
      </w:r>
      <w:r w:rsidR="00E42EF9">
        <w:fldChar w:fldCharType="end"/>
      </w:r>
      <w:r w:rsidR="007A7F01" w:rsidRPr="000A28AB">
        <w:t>.</w:t>
      </w:r>
      <w:r w:rsidR="00E43C55" w:rsidRPr="000A28AB">
        <w:t xml:space="preserve"> </w:t>
      </w:r>
      <w:r w:rsidR="008179CB">
        <w:t>The model</w:t>
      </w:r>
      <w:r w:rsidR="00515701" w:rsidRPr="000A28AB">
        <w:t xml:space="preserve"> assumes that </w:t>
      </w:r>
      <w:r w:rsidR="007A7F01" w:rsidRPr="000A28AB">
        <w:t xml:space="preserve">growth rate accelerates as </w:t>
      </w:r>
      <w:r w:rsidR="008179CB">
        <w:t xml:space="preserve">cells </w:t>
      </w:r>
      <w:r w:rsidR="007A7F01" w:rsidRPr="000A28AB">
        <w:t xml:space="preserve">adjust to </w:t>
      </w:r>
      <w:r w:rsidR="00C11F86" w:rsidRPr="000A28AB">
        <w:t xml:space="preserve">new </w:t>
      </w:r>
      <w:r w:rsidR="007A7F01" w:rsidRPr="000A28AB">
        <w:t>growth conditions, then decelerates as resource</w:t>
      </w:r>
      <w:r w:rsidR="00E43C55" w:rsidRPr="000A28AB">
        <w:t>s</w:t>
      </w:r>
      <w:r w:rsidR="007A7F01" w:rsidRPr="000A28AB">
        <w:t xml:space="preserve"> become scarce, and finally halts when resource</w:t>
      </w:r>
      <w:r w:rsidR="00E43C55" w:rsidRPr="000A28AB">
        <w:t>s</w:t>
      </w:r>
      <w:r w:rsidR="007A7F01" w:rsidRPr="000A28AB">
        <w:t xml:space="preserve"> </w:t>
      </w:r>
      <w:r w:rsidR="00E43C55" w:rsidRPr="000A28AB">
        <w:t xml:space="preserve">are </w:t>
      </w:r>
      <w:r w:rsidR="007A7F01" w:rsidRPr="000A28AB">
        <w:t>depleted. The model is described by the followin</w:t>
      </w:r>
      <w:r w:rsidR="00C11F86" w:rsidRPr="000A28AB">
        <w:t>g ordinary differential equation [see eqs. 1c, 3a, and 5a in</w:t>
      </w:r>
      <w:r w:rsidR="007A7F01"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007A7F01" w:rsidRPr="000A28AB">
        <w:fldChar w:fldCharType="separate"/>
      </w:r>
      <w:r w:rsidR="00C35103" w:rsidRPr="00C35103">
        <w:rPr>
          <w:noProof/>
          <w:vertAlign w:val="superscript"/>
        </w:rPr>
        <w:t>11</w:t>
      </w:r>
      <w:r w:rsidR="007A7F01" w:rsidRPr="000A28AB">
        <w:fldChar w:fldCharType="end"/>
      </w:r>
      <w:r w:rsidR="007A7F01" w:rsidRPr="000A28AB">
        <w:t>]:</w:t>
      </w:r>
    </w:p>
    <w:p w14:paraId="06A8EF02" w14:textId="77777777" w:rsidR="007A7F01" w:rsidRPr="000A28AB" w:rsidRDefault="007A7F01"/>
    <w:p w14:paraId="19E5CD6F" w14:textId="77777777" w:rsidR="007A7F01" w:rsidRPr="000A28AB" w:rsidRDefault="00776FFC" w:rsidP="00D96F6C">
      <w:pPr>
        <w:jc w:val="right"/>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 xml:space="preserve">                                           </w:t>
      </w:r>
      <w:r w:rsidR="00B57EC6" w:rsidRPr="000A28AB">
        <w:t>[1]</w:t>
      </w:r>
    </w:p>
    <w:p w14:paraId="2006ED86" w14:textId="77777777" w:rsidR="009D7074" w:rsidRPr="000A28AB" w:rsidRDefault="009D7074" w:rsidP="00C11F86"/>
    <w:p w14:paraId="44D2EB1F" w14:textId="77777777" w:rsidR="007A7F01" w:rsidRPr="000A28AB" w:rsidRDefault="007A7F01" w:rsidP="00525B18">
      <w:pPr>
        <w:ind w:firstLine="0"/>
      </w:pPr>
      <w:r w:rsidRPr="000A28AB">
        <w:t xml:space="preserve">where </w:t>
      </w:r>
      <m:oMath>
        <m:r>
          <w:rPr>
            <w:rFonts w:ascii="Cambria Math" w:hAnsi="Cambria Math"/>
          </w:rPr>
          <m:t>t</m:t>
        </m:r>
      </m:oMath>
      <w:r w:rsidRPr="000A28AB">
        <w:t xml:space="preserve"> is time,</w:t>
      </w:r>
      <w:r w:rsidR="00C11F86" w:rsidRPr="000A28AB">
        <w:t xml:space="preserve"> </w:t>
      </w:r>
      <m:oMath>
        <m:r>
          <w:rPr>
            <w:rFonts w:ascii="Cambria Math" w:hAnsi="Cambria Math"/>
          </w:rPr>
          <m:t>N=N(t)</m:t>
        </m:r>
      </m:oMath>
      <w:r w:rsidR="00C11F86" w:rsidRPr="000A28AB">
        <w:t xml:space="preserve"> is the population density at time </w:t>
      </w:r>
      <m:oMath>
        <m:r>
          <w:rPr>
            <w:rFonts w:ascii="Cambria Math" w:hAnsi="Cambria Math"/>
          </w:rPr>
          <m:t>t</m:t>
        </m:r>
      </m:oMath>
      <w:r w:rsidR="00C11F86" w:rsidRPr="000A28AB">
        <w:t xml:space="preserve">, </w:t>
      </w:r>
      <w:r w:rsidRPr="000A28AB">
        <w:t xml:space="preserve"> </w:t>
      </w:r>
      <m:oMath>
        <m:r>
          <w:rPr>
            <w:rFonts w:ascii="Cambria Math" w:hAnsi="Cambria Math"/>
          </w:rPr>
          <m:t>r</m:t>
        </m:r>
      </m:oMath>
      <w:r w:rsidRPr="000A28AB">
        <w:t xml:space="preserve"> is the specific growth rate in low density, </w:t>
      </w:r>
      <m:oMath>
        <m:r>
          <w:rPr>
            <w:rFonts w:ascii="Cambria Math" w:hAnsi="Cambria Math"/>
          </w:rPr>
          <m:t>K</m:t>
        </m:r>
      </m:oMath>
      <w:r w:rsidRPr="000A28AB">
        <w:t xml:space="preserve"> is the maximum density, </w:t>
      </w:r>
      <m:oMath>
        <m:r>
          <w:rPr>
            <w:rFonts w:ascii="Cambria Math" w:hAnsi="Cambria Math"/>
          </w:rPr>
          <m:t>ν</m:t>
        </m:r>
      </m:oMath>
      <w:r w:rsidRPr="000A28AB">
        <w:t xml:space="preserve"> </w:t>
      </w:r>
      <w:r w:rsidRPr="000A28AB">
        <w:rPr>
          <w:iCs/>
        </w:rPr>
        <w:t>is a deceleration parameter</w:t>
      </w:r>
      <w:r w:rsidR="00C11F86" w:rsidRPr="000A28AB">
        <w:rPr>
          <w:iCs/>
        </w:rPr>
        <w:t xml:space="preserve">, and </w:t>
      </w:r>
      <m:oMath>
        <m:r>
          <w:rPr>
            <w:rFonts w:ascii="Cambria Math" w:hAnsi="Cambria Math"/>
          </w:rPr>
          <m:t>α</m:t>
        </m:r>
        <m:d>
          <m:dPr>
            <m:ctrlPr>
              <w:rPr>
                <w:rFonts w:ascii="Cambria Math" w:hAnsi="Cambria Math"/>
                <w:i/>
              </w:rPr>
            </m:ctrlPr>
          </m:dPr>
          <m:e>
            <m:r>
              <w:rPr>
                <w:rFonts w:ascii="Cambria Math" w:hAnsi="Cambria Math"/>
              </w:rPr>
              <m:t>t</m:t>
            </m:r>
          </m:e>
        </m:d>
      </m:oMath>
      <w:r w:rsidR="00C11F86" w:rsidRPr="000A28AB">
        <w:t xml:space="preserve"> is the adjustment function</w:t>
      </w:r>
      <w:r w:rsidRPr="000A28AB">
        <w:t xml:space="preserve">. For a derivation of eq. 1 and further details, see </w:t>
      </w:r>
      <w:r w:rsidR="00756174" w:rsidRPr="000A28AB">
        <w:t>Supporting text 1</w:t>
      </w:r>
      <w:r w:rsidRPr="000A28AB">
        <w:t>.</w:t>
      </w:r>
    </w:p>
    <w:p w14:paraId="6A92DC00" w14:textId="27D9F84A" w:rsidR="007A7F01" w:rsidRPr="000A28AB" w:rsidRDefault="007A7F01" w:rsidP="00837953">
      <w:r w:rsidRPr="000A28AB">
        <w:t xml:space="preserve">The adjustment function </w:t>
      </w:r>
      <m:oMath>
        <m:r>
          <w:rPr>
            <w:rFonts w:ascii="Cambria Math" w:hAnsi="Cambria Math"/>
          </w:rPr>
          <m:t>α(t)=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describes the fraction of the population that </w:t>
      </w:r>
      <w:r w:rsidR="00651E9E">
        <w:t xml:space="preserve">has adjusted to the new </w:t>
      </w:r>
      <w:r w:rsidR="00B02278">
        <w:t xml:space="preserve">growth </w:t>
      </w:r>
      <w:r w:rsidR="00651E9E">
        <w:t>conditions</w:t>
      </w:r>
      <w:r w:rsidRPr="000A28AB">
        <w:t xml:space="preserve"> </w:t>
      </w:r>
      <w:r w:rsidR="00E42EF9">
        <w:t>by</w:t>
      </w:r>
      <w:r w:rsidR="00E42EF9" w:rsidRPr="000A28AB">
        <w:t xml:space="preserve"> </w:t>
      </w:r>
      <w:r w:rsidRPr="000A28AB">
        <w:t xml:space="preserve">time </w:t>
      </w:r>
      <m:oMath>
        <m:r>
          <w:rPr>
            <w:rFonts w:ascii="Cambria Math" w:hAnsi="Cambria Math"/>
          </w:rPr>
          <m:t>t</m:t>
        </m:r>
      </m:oMath>
      <w:r w:rsidRPr="000A28AB">
        <w:t xml:space="preserve">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≤1</m:t>
        </m:r>
      </m:oMath>
      <w:r w:rsidRPr="000A28AB">
        <w:t xml:space="preserve">). Typically, </w:t>
      </w:r>
      <w:r w:rsidR="005E5D76">
        <w:t xml:space="preserve">an </w:t>
      </w:r>
      <w:r w:rsidRPr="000A28AB">
        <w:t>overnight liquid culture</w:t>
      </w:r>
      <w:r w:rsidR="005E5D76">
        <w:t xml:space="preserve"> of microorganisms that has</w:t>
      </w:r>
      <w:r w:rsidR="005E5D76" w:rsidRPr="000A28AB">
        <w:t xml:space="preserve"> reach</w:t>
      </w:r>
      <w:r w:rsidR="005E5D76">
        <w:t>ed</w:t>
      </w:r>
      <w:r w:rsidR="005E5D76" w:rsidRPr="000A28AB">
        <w:t xml:space="preserve"> </w:t>
      </w:r>
      <w:r w:rsidRPr="000A28AB">
        <w:t>stationary phase</w:t>
      </w:r>
      <w:r w:rsidR="005E5D76">
        <w:t xml:space="preserve"> is</w:t>
      </w:r>
      <w:r w:rsidRPr="000A28AB">
        <w:t xml:space="preserve"> diluted into fresh media. </w:t>
      </w:r>
      <w:r w:rsidR="00D96F6C" w:rsidRPr="000A28AB">
        <w:t xml:space="preserve">Following dilution, </w:t>
      </w:r>
      <w:r w:rsidR="00C11F86" w:rsidRPr="000A28AB">
        <w:t xml:space="preserve">cells </w:t>
      </w:r>
      <w:r w:rsidR="005E5D76">
        <w:t>enter</w:t>
      </w:r>
      <w:r w:rsidR="005E5D76" w:rsidRPr="008179CB">
        <w:t xml:space="preserve"> </w:t>
      </w:r>
      <w:r w:rsidR="005E5D76" w:rsidRPr="00CB76DE">
        <w:t xml:space="preserve">lag phase </w:t>
      </w:r>
      <w:r w:rsidR="00651E9E" w:rsidRPr="008179CB">
        <w:t>until</w:t>
      </w:r>
      <w:r w:rsidR="005E5D76" w:rsidRPr="008179CB">
        <w:t xml:space="preserve"> they adjust to the new </w:t>
      </w:r>
      <w:r w:rsidR="005E5D76">
        <w:t>growth conditions.</w:t>
      </w:r>
      <w:r w:rsidRPr="000A28AB">
        <w:t xml:space="preserve"> </w:t>
      </w:r>
      <w:r w:rsidR="005E5D76">
        <w:t>We chose the</w:t>
      </w:r>
      <w:r w:rsidR="005E5D76" w:rsidRPr="000A28AB">
        <w:t xml:space="preserve"> </w:t>
      </w:r>
      <w:r w:rsidRPr="000A28AB">
        <w:t>specific a</w:t>
      </w:r>
      <w:r w:rsidR="00C11F86" w:rsidRPr="000A28AB">
        <w:t xml:space="preserve">djustment function </w:t>
      </w:r>
      <w:r w:rsidRPr="000A28AB">
        <w:t>suggested by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005E5D76">
        <w:t>, which is</w:t>
      </w:r>
      <w:r w:rsidRPr="000A28AB">
        <w:t xml:space="preserve"> both computationally convenient and biological</w:t>
      </w:r>
      <w:r w:rsidR="005E5D76">
        <w:t xml:space="preserve">ly </w:t>
      </w:r>
      <w:r w:rsidRPr="000A28AB">
        <w:t xml:space="preserve"> </w:t>
      </w:r>
      <w:r w:rsidR="005E5D76" w:rsidRPr="000A28AB">
        <w:t>interpreta</w:t>
      </w:r>
      <w:r w:rsidR="005E5D76">
        <w:t>ble</w:t>
      </w:r>
      <w:r w:rsidRPr="000A28AB">
        <w:t xml:space="preserve">: </w:t>
      </w:r>
      <m:oMath>
        <m:sSub>
          <m:sSubPr>
            <m:ctrlPr>
              <w:rPr>
                <w:rFonts w:ascii="Cambria Math" w:hAnsi="Cambria Math"/>
                <w:i/>
              </w:rPr>
            </m:ctrlPr>
          </m:sSubPr>
          <m:e>
            <m:r>
              <w:rPr>
                <w:rFonts w:ascii="Cambria Math" w:hAnsi="Cambria Math"/>
              </w:rPr>
              <m:t>q</m:t>
            </m:r>
          </m:e>
          <m:sub>
            <m:r>
              <w:rPr>
                <w:rFonts w:ascii="Cambria Math" w:hAnsi="Cambria Math"/>
              </w:rPr>
              <m:t>0</m:t>
            </m:r>
          </m:sub>
        </m:sSub>
      </m:oMath>
      <w:r w:rsidRPr="000A28AB">
        <w:t xml:space="preserve"> characterizes the physiological state of the initial population, and </w:t>
      </w:r>
      <m:oMath>
        <m:r>
          <w:rPr>
            <w:rFonts w:ascii="Cambria Math" w:hAnsi="Cambria Math"/>
          </w:rPr>
          <m:t>m</m:t>
        </m:r>
      </m:oMath>
      <w:r w:rsidRPr="000A28AB">
        <w:t xml:space="preserve"> is the rate at which the physiological state adjusts to </w:t>
      </w:r>
      <w:r w:rsidR="00651E9E">
        <w:t xml:space="preserve">the new </w:t>
      </w:r>
      <w:r w:rsidRPr="000A28AB">
        <w:t>growth conditions.</w:t>
      </w:r>
    </w:p>
    <w:p w14:paraId="1F0EE0BE" w14:textId="77777777" w:rsidR="007A7F01" w:rsidRPr="000A28AB" w:rsidRDefault="007A7F01">
      <w:r w:rsidRPr="000A28AB">
        <w:t>The Baranyi-Roberts differential equation (eq. 1) has a closed form solution:</w:t>
      </w:r>
    </w:p>
    <w:p w14:paraId="18D08C5A" w14:textId="77777777" w:rsidR="007A7F01" w:rsidRPr="000A28AB" w:rsidRDefault="007A7F01"/>
    <w:p w14:paraId="13A51C6F" w14:textId="77777777" w:rsidR="007A7F01" w:rsidRPr="000A28AB" w:rsidRDefault="007A7F01" w:rsidP="003012BF">
      <w:pPr>
        <w:jc w:val="right"/>
      </w:pPr>
      <m:oMath>
        <m:r>
          <w:rPr>
            <w:rFonts w:ascii="Cambria Math" w:hAnsi="Cambria Math"/>
          </w:rPr>
          <m:t>N</m:t>
        </m:r>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w:rPr>
                <w:rFonts w:ascii="Cambria Math" w:hAnsi="Cambria Math"/>
              </w:rPr>
              <m:t>K</m:t>
            </m:r>
          </m:num>
          <m:den>
            <m:sSup>
              <m:sSupPr>
                <m:ctrlPr>
                  <w:rPr>
                    <w:rFonts w:ascii="Cambria Math" w:hAnsi="Cambria Math"/>
                  </w:rPr>
                </m:ctrlPr>
              </m:sSupPr>
              <m:e>
                <m:d>
                  <m:dPr>
                    <m:begChr m:val="["/>
                    <m:endChr m:val="]"/>
                    <m:ctrlPr>
                      <w:rPr>
                        <w:rFonts w:ascii="Cambria Math" w:hAnsi="Cambria Math"/>
                      </w:rPr>
                    </m:ctrlPr>
                  </m:dPr>
                  <m:e>
                    <m:r>
                      <m:rPr>
                        <m:sty m:val="p"/>
                      </m:rPr>
                      <w:rPr>
                        <w:rFonts w:ascii="Cambria Math" w:hAnsi="Cambria Math"/>
                      </w:rPr>
                      <m:t>1-</m:t>
                    </m:r>
                    <m:d>
                      <m:dPr>
                        <m:ctrlPr>
                          <w:rPr>
                            <w:rFonts w:ascii="Cambria Math" w:hAnsi="Cambria Math"/>
                          </w:rPr>
                        </m:ctrlPr>
                      </m:dPr>
                      <m:e>
                        <m:r>
                          <m:rPr>
                            <m:sty m:val="p"/>
                          </m:rPr>
                          <w:rPr>
                            <w:rFonts w:ascii="Cambria Math" w:hAnsi="Cambria Math"/>
                          </w:rPr>
                          <m:t>1-</m:t>
                        </m:r>
                        <m:sSup>
                          <m:sSupPr>
                            <m:ctrlPr>
                              <w:rPr>
                                <w:rFonts w:ascii="Cambria Math" w:hAnsi="Cambria Math"/>
                              </w:rPr>
                            </m:ctrlPr>
                          </m:sSupPr>
                          <m:e>
                            <m:d>
                              <m:dPr>
                                <m:ctrlPr>
                                  <w:rPr>
                                    <w:rFonts w:ascii="Cambria Math" w:hAnsi="Cambria Math"/>
                                  </w:rPr>
                                </m:ctrlPr>
                              </m:dPr>
                              <m:e>
                                <m:f>
                                  <m:fPr>
                                    <m:ctrlPr>
                                      <w:rPr>
                                        <w:rFonts w:ascii="Cambria Math" w:hAnsi="Cambria Math"/>
                                      </w:rPr>
                                    </m:ctrlPr>
                                  </m:fPr>
                                  <m:num>
                                    <m:r>
                                      <w:rPr>
                                        <w:rFonts w:ascii="Cambria Math" w:hAnsi="Cambria Math"/>
                                      </w:rPr>
                                      <m:t>K</m:t>
                                    </m:r>
                                  </m:num>
                                  <m:den>
                                    <m:sSub>
                                      <m:sSubPr>
                                        <m:ctrlPr>
                                          <w:rPr>
                                            <w:rFonts w:ascii="Cambria Math" w:hAnsi="Cambria Math"/>
                                          </w:rPr>
                                        </m:ctrlPr>
                                      </m:sSubPr>
                                      <m:e>
                                        <m:r>
                                          <w:rPr>
                                            <w:rFonts w:ascii="Cambria Math" w:hAnsi="Cambria Math"/>
                                          </w:rPr>
                                          <m:t>N</m:t>
                                        </m:r>
                                      </m:e>
                                      <m:sub>
                                        <m:r>
                                          <m:rPr>
                                            <m:sty m:val="p"/>
                                          </m:rPr>
                                          <w:rPr>
                                            <w:rFonts w:ascii="Cambria Math" w:hAnsi="Cambria Math"/>
                                          </w:rPr>
                                          <m:t>0</m:t>
                                        </m:r>
                                      </m:sub>
                                    </m:sSub>
                                  </m:den>
                                </m:f>
                              </m:e>
                            </m:d>
                          </m:e>
                          <m:sup>
                            <m:r>
                              <w:rPr>
                                <w:rFonts w:ascii="Cambria Math" w:hAnsi="Cambria Math"/>
                              </w:rPr>
                              <m:t>ν</m:t>
                            </m:r>
                          </m:sup>
                        </m:sSup>
                      </m:e>
                    </m:d>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r</m:t>
                        </m:r>
                        <m:r>
                          <m:rPr>
                            <m:sty m:val="p"/>
                          </m:rPr>
                          <w:rPr>
                            <w:rFonts w:ascii="Cambria Math" w:hAnsi="Cambria Math"/>
                          </w:rPr>
                          <m:t xml:space="preserve"> </m:t>
                        </m:r>
                        <m:r>
                          <w:rPr>
                            <w:rFonts w:ascii="Cambria Math" w:hAnsi="Cambria Math"/>
                          </w:rPr>
                          <m:t>νA</m:t>
                        </m:r>
                        <m:d>
                          <m:dPr>
                            <m:ctrlPr>
                              <w:rPr>
                                <w:rFonts w:ascii="Cambria Math" w:hAnsi="Cambria Math"/>
                              </w:rPr>
                            </m:ctrlPr>
                          </m:dPr>
                          <m:e>
                            <m:r>
                              <w:rPr>
                                <w:rFonts w:ascii="Cambria Math" w:hAnsi="Cambria Math"/>
                              </w:rPr>
                              <m:t>t</m:t>
                            </m:r>
                          </m:e>
                        </m:d>
                      </m:sup>
                    </m:sSup>
                    <m:r>
                      <m:rPr>
                        <m:sty m:val="p"/>
                      </m:rPr>
                      <w:rPr>
                        <w:rFonts w:ascii="Cambria Math" w:hAnsi="Cambria Math"/>
                      </w:rPr>
                      <m:t xml:space="preserve"> </m:t>
                    </m:r>
                  </m:e>
                </m:d>
              </m:e>
              <m:sup>
                <m:f>
                  <m:fPr>
                    <m:type m:val="skw"/>
                    <m:ctrlPr>
                      <w:rPr>
                        <w:rFonts w:ascii="Cambria Math" w:hAnsi="Cambria Math"/>
                      </w:rPr>
                    </m:ctrlPr>
                  </m:fPr>
                  <m:num>
                    <m:r>
                      <m:rPr>
                        <m:sty m:val="p"/>
                      </m:rPr>
                      <w:rPr>
                        <w:rFonts w:ascii="Cambria Math" w:hAnsi="Cambria Math"/>
                      </w:rPr>
                      <m:t>1</m:t>
                    </m:r>
                  </m:num>
                  <m:den>
                    <m:r>
                      <w:rPr>
                        <w:rFonts w:ascii="Cambria Math" w:hAnsi="Cambria Math"/>
                      </w:rPr>
                      <m:t>ν</m:t>
                    </m:r>
                  </m:den>
                </m:f>
              </m:sup>
            </m:sSup>
          </m:den>
        </m:f>
      </m:oMath>
      <w:r w:rsidRPr="000A28AB">
        <w:t xml:space="preserve">                                                 </w:t>
      </w:r>
      <w:r w:rsidR="00B57EC6" w:rsidRPr="000A28AB">
        <w:t>[2]</w:t>
      </w:r>
    </w:p>
    <w:p w14:paraId="40408998" w14:textId="77777777" w:rsidR="007A7F01" w:rsidRPr="000A28AB" w:rsidRDefault="007A7F01"/>
    <w:p w14:paraId="06EB59B3" w14:textId="77777777" w:rsidR="007A7F01" w:rsidRPr="000A28AB" w:rsidRDefault="007A7F01" w:rsidP="00BF635D">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0</m:t>
            </m:r>
          </m:sub>
        </m:sSub>
        <m:r>
          <w:rPr>
            <w:rFonts w:ascii="Cambria Math" w:hAnsi="Cambria Math"/>
          </w:rPr>
          <m:t>=N(0)</m:t>
        </m:r>
      </m:oMath>
      <w:r w:rsidRPr="000A28AB">
        <w:t xml:space="preserve"> is the initial population density. For </w:t>
      </w:r>
      <w:r w:rsidR="00C11F86" w:rsidRPr="000A28AB">
        <w:t xml:space="preserve">a </w:t>
      </w:r>
      <w:r w:rsidRPr="000A28AB">
        <w:t xml:space="preserve">derivation of eq. 2 from eq. 1, see </w:t>
      </w:r>
      <w:r w:rsidR="00756174" w:rsidRPr="000A28AB">
        <w:t>Supporting text 1</w:t>
      </w:r>
      <w:r w:rsidRPr="000A28AB">
        <w:t>.</w:t>
      </w:r>
    </w:p>
    <w:p w14:paraId="0DDCD477" w14:textId="77777777" w:rsidR="007A7F01" w:rsidRPr="000A28AB" w:rsidRDefault="007A7F01" w:rsidP="00CB76DE">
      <w:pPr>
        <w:pStyle w:val="Heading3"/>
      </w:pPr>
      <w:r w:rsidRPr="000A28AB">
        <w:lastRenderedPageBreak/>
        <w:t>Model fitting</w:t>
      </w:r>
    </w:p>
    <w:p w14:paraId="6BCF81B0" w14:textId="339499DE" w:rsidR="00617C36" w:rsidRPr="000A28AB" w:rsidRDefault="007A7F01" w:rsidP="00837953">
      <w:r w:rsidRPr="000A28AB">
        <w:t>We</w:t>
      </w:r>
      <w:r w:rsidR="00374F99" w:rsidRPr="000A28AB">
        <w:t xml:space="preserve"> estimate</w:t>
      </w:r>
      <w:r w:rsidR="00651E9E">
        <w:t>d</w:t>
      </w:r>
      <w:r w:rsidR="00374F99" w:rsidRPr="000A28AB">
        <w:t xml:space="preserve"> the </w:t>
      </w:r>
      <w:r w:rsidR="008179CB">
        <w:t xml:space="preserve">growth </w:t>
      </w:r>
      <w:r w:rsidR="00374F99" w:rsidRPr="000A28AB">
        <w:t>model parameters by</w:t>
      </w:r>
      <w:r w:rsidRPr="000A28AB">
        <w:t xml:space="preserve"> fit</w:t>
      </w:r>
      <w:r w:rsidR="00374F99" w:rsidRPr="000A28AB">
        <w:t>ting</w:t>
      </w:r>
      <w:r w:rsidRPr="000A28AB">
        <w:t xml:space="preserve"> </w:t>
      </w:r>
      <w:r w:rsidR="00257358" w:rsidRPr="000A28AB">
        <w:t>the model (eq. 2) to</w:t>
      </w:r>
      <w:r w:rsidRPr="000A28AB">
        <w:t xml:space="preserve"> the monoculture growth curve data of each strain. The best fit is shown in </w:t>
      </w:r>
      <w:r w:rsidRPr="000A28AB">
        <w:fldChar w:fldCharType="begin"/>
      </w:r>
      <w:r w:rsidRPr="000A28AB">
        <w:instrText xml:space="preserve"> REF _Ref439852214 \h </w:instrText>
      </w:r>
      <w:r w:rsidR="000A28AB">
        <w:instrText xml:space="preserve"> \* MERGEFORMAT </w:instrText>
      </w:r>
      <w:r w:rsidRPr="000A28AB">
        <w:fldChar w:fldCharType="separate"/>
      </w:r>
      <w:r w:rsidR="00796A41" w:rsidRPr="000A28AB">
        <w:t xml:space="preserve">Figure </w:t>
      </w:r>
      <w:r w:rsidR="00796A41">
        <w:rPr>
          <w:noProof/>
        </w:rPr>
        <w:t>2</w:t>
      </w:r>
      <w:r w:rsidRPr="000A28AB">
        <w:fldChar w:fldCharType="end"/>
      </w:r>
      <w:r w:rsidR="003B757D">
        <w:t>D-F</w:t>
      </w:r>
      <w:r w:rsidRPr="000A28AB">
        <w:t xml:space="preserve"> </w:t>
      </w:r>
      <w:r w:rsidR="008A27DB">
        <w:t xml:space="preserve">(see Table S1 for </w:t>
      </w:r>
      <w:r w:rsidRPr="000A28AB">
        <w:t>the estimated growth parameters</w:t>
      </w:r>
      <w:r w:rsidR="008A27DB">
        <w:t>)</w:t>
      </w:r>
      <w:r w:rsidRPr="000A28AB">
        <w:t>.</w:t>
      </w:r>
      <w:r w:rsidR="00C13924" w:rsidRPr="000A28AB">
        <w:t xml:space="preserve"> From this model fit we also estimate the maximum specific growth rate </w:t>
      </w:r>
      <m:oMath>
        <m:d>
          <m:dPr>
            <m:ctrlPr>
              <w:rPr>
                <w:rFonts w:ascii="Cambria Math" w:hAnsi="Cambria Math"/>
                <w:i/>
              </w:rPr>
            </m:ctrlPr>
          </m:dPr>
          <m:e>
            <m:func>
              <m:funcPr>
                <m:ctrlPr>
                  <w:rPr>
                    <w:rFonts w:ascii="Cambria Math" w:hAnsi="Cambria Math"/>
                    <w:i/>
                  </w:rPr>
                </m:ctrlPr>
              </m:funcPr>
              <m:fName>
                <m:r>
                  <m:rPr>
                    <m:sty m:val="p"/>
                  </m:rPr>
                  <w:rPr>
                    <w:rFonts w:ascii="Cambria Math" w:hAnsi="Cambria Math"/>
                  </w:rPr>
                  <m:t>max</m:t>
                </m:r>
              </m:fName>
              <m:e>
                <m:d>
                  <m:dPr>
                    <m:ctrlPr>
                      <w:rPr>
                        <w:rFonts w:ascii="Cambria Math" w:hAnsi="Cambria Math"/>
                        <w:i/>
                      </w:rPr>
                    </m:ctrlPr>
                  </m:dPr>
                  <m:e>
                    <m:f>
                      <m:fPr>
                        <m:ctrlPr>
                          <w:rPr>
                            <w:rFonts w:ascii="Cambria Math" w:hAnsi="Cambria Math"/>
                            <w:i/>
                          </w:rPr>
                        </m:ctrlPr>
                      </m:fPr>
                      <m:num>
                        <m:r>
                          <w:rPr>
                            <w:rFonts w:ascii="Cambria Math" w:hAnsi="Cambria Math"/>
                          </w:rPr>
                          <m:t>1</m:t>
                        </m:r>
                      </m:num>
                      <m:den>
                        <m:r>
                          <w:rPr>
                            <w:rFonts w:ascii="Cambria Math" w:hAnsi="Cambria Math"/>
                          </w:rPr>
                          <m:t>N</m:t>
                        </m:r>
                      </m:den>
                    </m:f>
                    <m:r>
                      <w:rPr>
                        <w:rFonts w:ascii="Cambria Math" w:hAnsi="Cambria Math"/>
                      </w:rPr>
                      <m:t>⋅</m:t>
                    </m:r>
                    <m:f>
                      <m:fPr>
                        <m:ctrlPr>
                          <w:rPr>
                            <w:rFonts w:ascii="Cambria Math" w:hAnsi="Cambria Math"/>
                            <w:i/>
                          </w:rPr>
                        </m:ctrlPr>
                      </m:fPr>
                      <m:num>
                        <m:r>
                          <w:rPr>
                            <w:rFonts w:ascii="Cambria Math" w:hAnsi="Cambria Math"/>
                          </w:rPr>
                          <m:t>dN</m:t>
                        </m:r>
                      </m:num>
                      <m:den>
                        <m:r>
                          <w:rPr>
                            <w:rFonts w:ascii="Cambria Math" w:hAnsi="Cambria Math"/>
                          </w:rPr>
                          <m:t>dt</m:t>
                        </m:r>
                      </m:den>
                    </m:f>
                  </m:e>
                </m:d>
                <m:r>
                  <w:rPr>
                    <w:rFonts w:ascii="Cambria Math" w:hAnsi="Cambria Math"/>
                  </w:rPr>
                  <m:t xml:space="preserve"> </m:t>
                </m:r>
              </m:e>
            </m:func>
          </m:e>
        </m:d>
      </m:oMath>
      <w:r w:rsidR="00C13924" w:rsidRPr="000A28AB">
        <w:t>, the minimal specific doubling time, and the lag duration (</w:t>
      </w:r>
      <w:r w:rsidR="00C13924" w:rsidRPr="000A28AB">
        <w:fldChar w:fldCharType="begin"/>
      </w:r>
      <w:r w:rsidR="00C13924" w:rsidRPr="000A28AB">
        <w:instrText xml:space="preserve"> REF _Ref453680217 \h </w:instrText>
      </w:r>
      <w:r w:rsidR="000A28AB">
        <w:instrText xml:space="preserve"> \* MERGEFORMAT </w:instrText>
      </w:r>
      <w:r w:rsidR="00C13924" w:rsidRPr="000A28AB">
        <w:fldChar w:fldCharType="separate"/>
      </w:r>
      <w:r w:rsidR="00796A41" w:rsidRPr="000A28AB">
        <w:t xml:space="preserve">Table </w:t>
      </w:r>
      <w:r w:rsidR="00796A41">
        <w:t>1</w:t>
      </w:r>
      <w:r w:rsidR="00C13924" w:rsidRPr="000A28AB">
        <w:fldChar w:fldCharType="end"/>
      </w:r>
      <w:r w:rsidR="00C13924" w:rsidRPr="000A28AB">
        <w:t>).</w:t>
      </w:r>
      <w:r w:rsidR="00D538FA">
        <w:t xml:space="preserve"> </w:t>
      </w:r>
      <w:r w:rsidR="008179CB">
        <w:t>T</w:t>
      </w:r>
      <w:r w:rsidR="00D538FA">
        <w:t>he strains differ in their growth parameters; for example, in experiment A</w:t>
      </w:r>
      <w:r w:rsidR="00DB709C">
        <w:t xml:space="preserve"> (</w:t>
      </w:r>
      <w:r w:rsidR="00DB709C" w:rsidRPr="000A28AB">
        <w:fldChar w:fldCharType="begin"/>
      </w:r>
      <w:r w:rsidR="00DB709C" w:rsidRPr="000A28AB">
        <w:instrText xml:space="preserve"> REF _Ref439852214 \h </w:instrText>
      </w:r>
      <w:r w:rsidR="00DB709C">
        <w:instrText xml:space="preserve"> \* MERGEFORMAT </w:instrText>
      </w:r>
      <w:r w:rsidR="00DB709C" w:rsidRPr="000A28AB">
        <w:fldChar w:fldCharType="separate"/>
      </w:r>
      <w:r w:rsidR="00796A41" w:rsidRPr="000A28AB">
        <w:t xml:space="preserve">Figure </w:t>
      </w:r>
      <w:r w:rsidR="00796A41">
        <w:rPr>
          <w:noProof/>
        </w:rPr>
        <w:t>2</w:t>
      </w:r>
      <w:r w:rsidR="00DB709C" w:rsidRPr="000A28AB">
        <w:fldChar w:fldCharType="end"/>
      </w:r>
      <w:r w:rsidR="00DB709C">
        <w:t>A,D)</w:t>
      </w:r>
      <w:r w:rsidR="00D538FA">
        <w:t>, the red strain grows 40% faste</w:t>
      </w:r>
      <w:r w:rsidR="008179CB">
        <w:t>r than the green strain, has 23% higher maximum density, and a 60% shorter lag phase.</w:t>
      </w:r>
    </w:p>
    <w:p w14:paraId="12AF4071" w14:textId="5A60C65C" w:rsidR="004F5215" w:rsidRPr="000A28AB" w:rsidRDefault="004F5215"/>
    <w:p w14:paraId="6847DA22" w14:textId="30CE9F2B" w:rsidR="004F5215" w:rsidRPr="000A28AB" w:rsidRDefault="00594922" w:rsidP="00141D97">
      <w:pPr>
        <w:keepNext/>
        <w:jc w:val="center"/>
      </w:pPr>
      <w:r>
        <w:rPr>
          <w:noProof/>
        </w:rPr>
        <w:drawing>
          <wp:inline distT="0" distB="0" distL="0" distR="0" wp14:anchorId="01BCF271" wp14:editId="0AB66B54">
            <wp:extent cx="5278120" cy="2363470"/>
            <wp:effectExtent l="0" t="0" r="508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model_fitting.png"/>
                    <pic:cNvPicPr/>
                  </pic:nvPicPr>
                  <pic:blipFill>
                    <a:blip r:embed="rId11">
                      <a:extLst>
                        <a:ext uri="{28A0092B-C50C-407E-A947-70E740481C1C}">
                          <a14:useLocalDpi xmlns:a14="http://schemas.microsoft.com/office/drawing/2010/main" val="0"/>
                        </a:ext>
                      </a:extLst>
                    </a:blip>
                    <a:stretch>
                      <a:fillRect/>
                    </a:stretch>
                  </pic:blipFill>
                  <pic:spPr>
                    <a:xfrm>
                      <a:off x="0" y="0"/>
                      <a:ext cx="5278120" cy="2363470"/>
                    </a:xfrm>
                    <a:prstGeom prst="rect">
                      <a:avLst/>
                    </a:prstGeom>
                  </pic:spPr>
                </pic:pic>
              </a:graphicData>
            </a:graphic>
          </wp:inline>
        </w:drawing>
      </w:r>
    </w:p>
    <w:p w14:paraId="6FBC24DC" w14:textId="1C4DE4FB" w:rsidR="00B85306" w:rsidRPr="00B85306" w:rsidRDefault="004F5215" w:rsidP="00837953">
      <w:pPr>
        <w:pStyle w:val="Caption"/>
        <w:jc w:val="center"/>
        <w:rPr>
          <w:b w:val="0"/>
          <w:bCs w:val="0"/>
          <w:color w:val="auto"/>
        </w:rPr>
      </w:pPr>
      <w:bookmarkStart w:id="1" w:name="_Ref439852214"/>
      <w:bookmarkStart w:id="2" w:name="_GoBack"/>
      <w:bookmarkEnd w:id="2"/>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2</w:t>
      </w:r>
      <w:r w:rsidRPr="000A28AB">
        <w:rPr>
          <w:color w:val="auto"/>
        </w:rPr>
        <w:fldChar w:fldCharType="end"/>
      </w:r>
      <w:bookmarkEnd w:id="1"/>
      <w:r w:rsidRPr="000A28AB">
        <w:rPr>
          <w:color w:val="auto"/>
        </w:rPr>
        <w:t xml:space="preserve">. </w:t>
      </w:r>
      <w:r w:rsidR="00AA4D85" w:rsidRPr="000A28AB">
        <w:rPr>
          <w:color w:val="auto"/>
        </w:rPr>
        <w:t xml:space="preserve">Fitting </w:t>
      </w:r>
      <w:r w:rsidR="00DB709C">
        <w:rPr>
          <w:color w:val="auto"/>
        </w:rPr>
        <w:t>the</w:t>
      </w:r>
      <w:r w:rsidR="00AA4D85" w:rsidRPr="000A28AB">
        <w:rPr>
          <w:color w:val="auto"/>
        </w:rPr>
        <w:t xml:space="preserve"> growth model to </w:t>
      </w:r>
      <w:r w:rsidR="00AA4D85">
        <w:rPr>
          <w:color w:val="auto"/>
        </w:rPr>
        <w:t>g</w:t>
      </w:r>
      <w:r w:rsidR="00B85306" w:rsidRPr="000A28AB">
        <w:rPr>
          <w:color w:val="auto"/>
        </w:rPr>
        <w:t xml:space="preserve">rowth curve data from three experiments with </w:t>
      </w:r>
      <w:r w:rsidR="00B85306" w:rsidRPr="000A28AB">
        <w:rPr>
          <w:i/>
          <w:iCs/>
          <w:color w:val="auto"/>
        </w:rPr>
        <w:t>E. coli</w:t>
      </w:r>
      <w:r w:rsidR="00B85306" w:rsidRPr="000A28AB">
        <w:rPr>
          <w:color w:val="auto"/>
        </w:rPr>
        <w:t xml:space="preserve">. </w:t>
      </w:r>
      <w:r w:rsidR="00BA0E0D">
        <w:rPr>
          <w:color w:val="auto"/>
        </w:rPr>
        <w:t>(A-C)</w:t>
      </w:r>
      <w:r w:rsidR="00494E7D">
        <w:rPr>
          <w:b w:val="0"/>
          <w:bCs w:val="0"/>
          <w:color w:val="auto"/>
        </w:rPr>
        <w:t xml:space="preserve"> </w:t>
      </w:r>
      <w:r w:rsidR="00DB709C">
        <w:rPr>
          <w:b w:val="0"/>
          <w:bCs w:val="0"/>
          <w:color w:val="auto"/>
        </w:rPr>
        <w:t xml:space="preserve">The top panels </w:t>
      </w:r>
      <w:r w:rsidR="00494E7D">
        <w:rPr>
          <w:b w:val="0"/>
          <w:bCs w:val="0"/>
          <w:color w:val="auto"/>
        </w:rPr>
        <w:t xml:space="preserve">show the </w:t>
      </w:r>
      <w:r w:rsidR="00B85306" w:rsidRPr="000A28AB">
        <w:rPr>
          <w:b w:val="0"/>
          <w:bCs w:val="0"/>
          <w:color w:val="auto"/>
        </w:rPr>
        <w:t xml:space="preserve">optical density (OD) of two strains growing in a monoculture (green lines for </w:t>
      </w:r>
      <w:r w:rsidR="00B85306">
        <w:rPr>
          <w:b w:val="0"/>
          <w:bCs w:val="0"/>
          <w:color w:val="auto"/>
        </w:rPr>
        <w:t xml:space="preserve">GFP </w:t>
      </w:r>
      <w:r w:rsidR="00B85306" w:rsidRPr="000A28AB">
        <w:rPr>
          <w:b w:val="0"/>
          <w:bCs w:val="0"/>
          <w:color w:val="auto"/>
        </w:rPr>
        <w:t xml:space="preserve">labeled strain; red lines for </w:t>
      </w:r>
      <w:r w:rsidR="00B85306">
        <w:rPr>
          <w:b w:val="0"/>
          <w:bCs w:val="0"/>
          <w:color w:val="auto"/>
        </w:rPr>
        <w:t>RFP</w:t>
      </w:r>
      <w:r w:rsidR="00B85306" w:rsidRPr="000A28AB">
        <w:rPr>
          <w:b w:val="0"/>
          <w:bCs w:val="0"/>
          <w:color w:val="auto"/>
        </w:rPr>
        <w:t xml:space="preserve"> labeled strains) and a mixed culture (blue lines). Each </w:t>
      </w:r>
      <w:r w:rsidR="00B85306">
        <w:rPr>
          <w:b w:val="0"/>
          <w:bCs w:val="0"/>
          <w:color w:val="auto"/>
        </w:rPr>
        <w:t xml:space="preserve">of 30+ </w:t>
      </w:r>
      <w:r w:rsidR="00B85306" w:rsidRPr="000A28AB">
        <w:rPr>
          <w:b w:val="0"/>
          <w:bCs w:val="0"/>
          <w:color w:val="auto"/>
        </w:rPr>
        <w:t>experimental replicate</w:t>
      </w:r>
      <w:r w:rsidR="00B85306">
        <w:rPr>
          <w:b w:val="0"/>
          <w:bCs w:val="0"/>
          <w:color w:val="auto"/>
        </w:rPr>
        <w:t>s</w:t>
      </w:r>
      <w:r w:rsidR="00B85306" w:rsidRPr="000A28AB">
        <w:rPr>
          <w:b w:val="0"/>
          <w:bCs w:val="0"/>
          <w:color w:val="auto"/>
        </w:rPr>
        <w:t xml:space="preserve"> is represented by a separate line.</w:t>
      </w:r>
      <w:r w:rsidR="00494E7D">
        <w:rPr>
          <w:b w:val="0"/>
          <w:bCs w:val="0"/>
          <w:color w:val="auto"/>
        </w:rPr>
        <w:t xml:space="preserve"> </w:t>
      </w:r>
      <w:r w:rsidR="00BA0E0D">
        <w:rPr>
          <w:color w:val="auto"/>
        </w:rPr>
        <w:t xml:space="preserve">(D-F) </w:t>
      </w:r>
      <w:r w:rsidR="00DB709C" w:rsidRPr="00837953">
        <w:rPr>
          <w:b w:val="0"/>
          <w:bCs w:val="0"/>
          <w:color w:val="auto"/>
        </w:rPr>
        <w:t>The bottom panels</w:t>
      </w:r>
      <w:r w:rsidR="00DB709C">
        <w:rPr>
          <w:color w:val="auto"/>
        </w:rPr>
        <w:t xml:space="preserve"> </w:t>
      </w:r>
      <w:r w:rsidR="00494E7D">
        <w:rPr>
          <w:b w:val="0"/>
          <w:bCs w:val="0"/>
          <w:color w:val="auto"/>
        </w:rPr>
        <w:t xml:space="preserve">show </w:t>
      </w:r>
      <w:r w:rsidR="00DB709C">
        <w:rPr>
          <w:b w:val="0"/>
          <w:bCs w:val="0"/>
          <w:color w:val="auto"/>
        </w:rPr>
        <w:t>t</w:t>
      </w:r>
      <w:r w:rsidR="00DB709C" w:rsidRPr="000A28AB">
        <w:rPr>
          <w:b w:val="0"/>
          <w:bCs w:val="0"/>
          <w:color w:val="auto"/>
        </w:rPr>
        <w:t xml:space="preserve">he </w:t>
      </w:r>
      <w:r w:rsidR="00494E7D" w:rsidRPr="000A28AB">
        <w:rPr>
          <w:b w:val="0"/>
          <w:bCs w:val="0"/>
          <w:color w:val="auto"/>
        </w:rPr>
        <w:t xml:space="preserve">best model fit (solid </w:t>
      </w:r>
      <w:r w:rsidR="00494E7D">
        <w:rPr>
          <w:b w:val="0"/>
          <w:bCs w:val="0"/>
          <w:color w:val="auto"/>
        </w:rPr>
        <w:t xml:space="preserve">black </w:t>
      </w:r>
      <w:r w:rsidR="00494E7D" w:rsidRPr="000A28AB">
        <w:rPr>
          <w:b w:val="0"/>
          <w:bCs w:val="0"/>
          <w:color w:val="auto"/>
        </w:rPr>
        <w:t>line</w:t>
      </w:r>
      <w:r w:rsidR="00494E7D">
        <w:rPr>
          <w:b w:val="0"/>
          <w:bCs w:val="0"/>
          <w:color w:val="auto"/>
        </w:rPr>
        <w:t>s</w:t>
      </w:r>
      <w:r w:rsidR="00494E7D" w:rsidRPr="000A28AB">
        <w:rPr>
          <w:b w:val="0"/>
          <w:bCs w:val="0"/>
          <w:color w:val="auto"/>
        </w:rPr>
        <w:t>) for the growth curve data (markers</w:t>
      </w:r>
      <w:r w:rsidR="00494E7D">
        <w:rPr>
          <w:b w:val="0"/>
          <w:bCs w:val="0"/>
          <w:color w:val="auto"/>
        </w:rPr>
        <w:t xml:space="preserve">, data corresponds to the curves in the top </w:t>
      </w:r>
      <w:r w:rsidR="00DB709C">
        <w:rPr>
          <w:b w:val="0"/>
          <w:bCs w:val="0"/>
          <w:color w:val="auto"/>
        </w:rPr>
        <w:t>panels</w:t>
      </w:r>
      <w:r w:rsidR="00494E7D" w:rsidRPr="000A28AB">
        <w:rPr>
          <w:b w:val="0"/>
          <w:bCs w:val="0"/>
          <w:color w:val="auto"/>
        </w:rPr>
        <w:t>) of two strains (green and red) growing in monoculture.</w:t>
      </w:r>
      <w:r w:rsidR="00494E7D">
        <w:rPr>
          <w:b w:val="0"/>
          <w:bCs w:val="0"/>
          <w:color w:val="auto"/>
        </w:rPr>
        <w:t xml:space="preserve"> </w:t>
      </w:r>
      <w:r w:rsidR="00B85306" w:rsidRPr="000A28AB">
        <w:rPr>
          <w:color w:val="auto"/>
        </w:rPr>
        <w:t>(A</w:t>
      </w:r>
      <w:r w:rsidR="00494E7D">
        <w:rPr>
          <w:color w:val="auto"/>
        </w:rPr>
        <w:t>,D</w:t>
      </w:r>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Experiment started by diluting stationary phase</w:t>
      </w:r>
      <w:r w:rsidR="00B85306">
        <w:rPr>
          <w:b w:val="0"/>
          <w:bCs w:val="0"/>
          <w:color w:val="auto"/>
        </w:rPr>
        <w:t xml:space="preserve"> bacteria</w:t>
      </w:r>
      <w:r w:rsidR="00B85306" w:rsidRPr="000A28AB">
        <w:rPr>
          <w:b w:val="0"/>
          <w:bCs w:val="0"/>
          <w:color w:val="auto"/>
        </w:rPr>
        <w:t xml:space="preserve"> into fresh media</w:t>
      </w:r>
      <w:r w:rsidR="00B85306">
        <w:rPr>
          <w:b w:val="0"/>
          <w:bCs w:val="0"/>
          <w:color w:val="auto"/>
        </w:rPr>
        <w:t>, yielding a lag phase culture in which</w:t>
      </w:r>
      <w:r w:rsidR="00B85306" w:rsidRPr="000A28AB">
        <w:rPr>
          <w:b w:val="0"/>
          <w:bCs w:val="0"/>
          <w:color w:val="auto"/>
        </w:rPr>
        <w:t xml:space="preserve"> lag phase is longer for the green strain. </w:t>
      </w:r>
      <w:r w:rsidR="00B85306" w:rsidRPr="000A28AB">
        <w:rPr>
          <w:color w:val="auto"/>
        </w:rPr>
        <w:t>(B</w:t>
      </w:r>
      <w:r w:rsidR="00494E7D">
        <w:rPr>
          <w:color w:val="auto"/>
        </w:rPr>
        <w:t>,E</w:t>
      </w:r>
      <w:r w:rsidR="00B85306" w:rsidRPr="000A28AB">
        <w:rPr>
          <w:color w:val="auto"/>
        </w:rPr>
        <w:t>)</w:t>
      </w:r>
      <w:r w:rsidR="00B85306" w:rsidRPr="000A28AB">
        <w:rPr>
          <w:b w:val="0"/>
          <w:bCs w:val="0"/>
          <w:color w:val="auto"/>
        </w:rPr>
        <w:t xml:space="preserve"> Strain DH5α labeled </w:t>
      </w:r>
      <w:r w:rsidR="00B85306">
        <w:rPr>
          <w:b w:val="0"/>
          <w:bCs w:val="0"/>
          <w:color w:val="auto"/>
        </w:rPr>
        <w:t>with GFP</w:t>
      </w:r>
      <w:r w:rsidR="00B85306" w:rsidRPr="000A28AB">
        <w:rPr>
          <w:b w:val="0"/>
          <w:bCs w:val="0"/>
          <w:color w:val="auto"/>
        </w:rPr>
        <w:t xml:space="preserve">, strain TG1 labeled </w:t>
      </w:r>
      <w:r w:rsidR="00B85306">
        <w:rPr>
          <w:b w:val="0"/>
          <w:bCs w:val="0"/>
          <w:color w:val="auto"/>
        </w:rPr>
        <w:t>with RFP</w:t>
      </w:r>
      <w:r w:rsidR="00B85306" w:rsidRPr="000A28AB">
        <w:rPr>
          <w:b w:val="0"/>
          <w:bCs w:val="0"/>
          <w:color w:val="auto"/>
        </w:rPr>
        <w:t>. Bacteria were pre-grown in fresh media for 4 hours before the experiment</w:t>
      </w:r>
      <w:r w:rsidR="00B85306">
        <w:rPr>
          <w:b w:val="0"/>
          <w:bCs w:val="0"/>
          <w:color w:val="auto"/>
        </w:rPr>
        <w:t xml:space="preserve"> and</w:t>
      </w:r>
      <w:r w:rsidR="00B85306" w:rsidRPr="000A28AB">
        <w:rPr>
          <w:b w:val="0"/>
          <w:bCs w:val="0"/>
          <w:color w:val="auto"/>
        </w:rPr>
        <w:t xml:space="preserve"> then diluted into fresh media</w:t>
      </w:r>
      <w:r w:rsidR="00B85306">
        <w:rPr>
          <w:b w:val="0"/>
          <w:bCs w:val="0"/>
          <w:color w:val="auto"/>
        </w:rPr>
        <w:t xml:space="preserve">, such that </w:t>
      </w:r>
      <w:r w:rsidR="00B85306" w:rsidRPr="000A28AB">
        <w:rPr>
          <w:b w:val="0"/>
          <w:bCs w:val="0"/>
          <w:color w:val="auto"/>
        </w:rPr>
        <w:t xml:space="preserve">there is no observable lag phase. </w:t>
      </w:r>
      <w:r w:rsidR="00B85306" w:rsidRPr="000A28AB">
        <w:rPr>
          <w:color w:val="auto"/>
        </w:rPr>
        <w:t>(C</w:t>
      </w:r>
      <w:r w:rsidR="00494E7D">
        <w:rPr>
          <w:color w:val="auto"/>
        </w:rPr>
        <w:t>,F</w:t>
      </w:r>
      <w:r w:rsidR="00B85306" w:rsidRPr="000A28AB">
        <w:rPr>
          <w:color w:val="auto"/>
        </w:rPr>
        <w:t xml:space="preserve">) </w:t>
      </w:r>
      <w:r w:rsidR="00B85306" w:rsidRPr="000A28AB">
        <w:rPr>
          <w:b w:val="0"/>
          <w:bCs w:val="0"/>
          <w:color w:val="auto"/>
        </w:rPr>
        <w:t xml:space="preserve">Strain JM109 labeled </w:t>
      </w:r>
      <w:r w:rsidR="00B85306">
        <w:rPr>
          <w:b w:val="0"/>
          <w:bCs w:val="0"/>
          <w:color w:val="auto"/>
        </w:rPr>
        <w:t>with GFP and</w:t>
      </w:r>
      <w:r w:rsidR="00B85306" w:rsidRPr="000A28AB">
        <w:rPr>
          <w:b w:val="0"/>
          <w:bCs w:val="0"/>
          <w:color w:val="auto"/>
        </w:rPr>
        <w:t xml:space="preserve">, strain K12 MG1655-Δfnr labeled </w:t>
      </w:r>
      <w:r w:rsidR="00B85306">
        <w:rPr>
          <w:b w:val="0"/>
          <w:bCs w:val="0"/>
          <w:color w:val="auto"/>
        </w:rPr>
        <w:t>with RFP</w:t>
      </w:r>
      <w:r w:rsidR="00B85306" w:rsidRPr="000A28AB">
        <w:rPr>
          <w:b w:val="0"/>
          <w:bCs w:val="0"/>
          <w:color w:val="auto"/>
        </w:rPr>
        <w:t xml:space="preserve">. Experimental conditions as </w:t>
      </w:r>
      <w:r w:rsidR="00B85306">
        <w:rPr>
          <w:b w:val="0"/>
          <w:bCs w:val="0"/>
          <w:color w:val="auto"/>
        </w:rPr>
        <w:t xml:space="preserve">described </w:t>
      </w:r>
      <w:r w:rsidR="00DB709C">
        <w:rPr>
          <w:b w:val="0"/>
          <w:bCs w:val="0"/>
          <w:color w:val="auto"/>
        </w:rPr>
        <w:t>for</w:t>
      </w:r>
      <w:r w:rsidR="00DB709C" w:rsidRPr="000A28AB">
        <w:rPr>
          <w:b w:val="0"/>
          <w:bCs w:val="0"/>
          <w:color w:val="auto"/>
        </w:rPr>
        <w:t xml:space="preserve"> </w:t>
      </w:r>
      <w:r w:rsidR="00B85306">
        <w:rPr>
          <w:b w:val="0"/>
          <w:bCs w:val="0"/>
          <w:color w:val="auto"/>
        </w:rPr>
        <w:t>(</w:t>
      </w:r>
      <w:r w:rsidR="00B85306" w:rsidRPr="000A28AB">
        <w:rPr>
          <w:b w:val="0"/>
          <w:bCs w:val="0"/>
          <w:color w:val="auto"/>
        </w:rPr>
        <w:t>A</w:t>
      </w:r>
      <w:r w:rsidR="00494E7D">
        <w:rPr>
          <w:b w:val="0"/>
          <w:bCs w:val="0"/>
          <w:color w:val="auto"/>
        </w:rPr>
        <w:t>,D</w:t>
      </w:r>
      <w:r w:rsidR="00B85306">
        <w:rPr>
          <w:b w:val="0"/>
          <w:bCs w:val="0"/>
          <w:color w:val="auto"/>
        </w:rPr>
        <w:t>)</w:t>
      </w:r>
      <w:r w:rsidR="00B85306" w:rsidRPr="000A28AB">
        <w:rPr>
          <w:b w:val="0"/>
          <w:bCs w:val="0"/>
          <w:color w:val="auto"/>
        </w:rPr>
        <w:t>.</w:t>
      </w:r>
    </w:p>
    <w:p w14:paraId="2F6DC01E" w14:textId="77777777" w:rsidR="00617C36" w:rsidRPr="000A28AB" w:rsidRDefault="00617C36">
      <w:r w:rsidRPr="000A28AB">
        <w:br w:type="page"/>
      </w:r>
    </w:p>
    <w:tbl>
      <w:tblPr>
        <w:tblStyle w:val="LightShading"/>
        <w:tblW w:w="0" w:type="auto"/>
        <w:tblLayout w:type="fixed"/>
        <w:tblLook w:val="04A0" w:firstRow="1" w:lastRow="0" w:firstColumn="1" w:lastColumn="0" w:noHBand="0" w:noVBand="1"/>
      </w:tblPr>
      <w:tblGrid>
        <w:gridCol w:w="1177"/>
        <w:gridCol w:w="1178"/>
        <w:gridCol w:w="1353"/>
        <w:gridCol w:w="1178"/>
        <w:gridCol w:w="1252"/>
        <w:gridCol w:w="1178"/>
        <w:gridCol w:w="1178"/>
      </w:tblGrid>
      <w:tr w:rsidR="00C11F86" w:rsidRPr="000A28AB" w14:paraId="2261C418" w14:textId="77777777" w:rsidTr="00B0227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20700987" w14:textId="77777777" w:rsidR="00C11F86" w:rsidRPr="000A28AB" w:rsidRDefault="00C11F86" w:rsidP="00C11F86">
            <w:pPr>
              <w:jc w:val="center"/>
              <w:rPr>
                <w:sz w:val="18"/>
                <w:szCs w:val="18"/>
              </w:rPr>
            </w:pPr>
          </w:p>
        </w:tc>
        <w:tc>
          <w:tcPr>
            <w:tcW w:w="2531" w:type="dxa"/>
            <w:gridSpan w:val="2"/>
          </w:tcPr>
          <w:p w14:paraId="052A569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30" w:type="dxa"/>
            <w:gridSpan w:val="2"/>
          </w:tcPr>
          <w:p w14:paraId="44488A77"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356" w:type="dxa"/>
            <w:gridSpan w:val="2"/>
          </w:tcPr>
          <w:p w14:paraId="2DF4C622" w14:textId="77777777" w:rsidR="00C11F86" w:rsidRPr="000A28AB" w:rsidRDefault="00C11F86" w:rsidP="00C11F86">
            <w:pPr>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11F86" w:rsidRPr="000A28AB" w14:paraId="3DE85E53"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1BAC99F9" w14:textId="77777777" w:rsidR="00C11F86" w:rsidRPr="000A28AB" w:rsidRDefault="00C11F86" w:rsidP="00CA60FB">
            <w:pPr>
              <w:ind w:firstLine="0"/>
              <w:rPr>
                <w:i/>
                <w:iCs/>
                <w:sz w:val="18"/>
                <w:szCs w:val="18"/>
              </w:rPr>
            </w:pPr>
            <w:r w:rsidRPr="000A28AB">
              <w:rPr>
                <w:i/>
                <w:iCs/>
                <w:sz w:val="18"/>
                <w:szCs w:val="18"/>
              </w:rPr>
              <w:t>Strain</w:t>
            </w:r>
          </w:p>
          <w:p w14:paraId="479BA359" w14:textId="77777777" w:rsidR="00C11F86" w:rsidRPr="000A28AB" w:rsidRDefault="00C11F86" w:rsidP="00CA60FB">
            <w:pPr>
              <w:ind w:firstLine="0"/>
              <w:rPr>
                <w:sz w:val="18"/>
                <w:szCs w:val="18"/>
              </w:rPr>
            </w:pPr>
            <w:r w:rsidRPr="000A28AB">
              <w:rPr>
                <w:i/>
                <w:iCs/>
                <w:sz w:val="18"/>
                <w:szCs w:val="18"/>
              </w:rPr>
              <w:t>Parameter</w:t>
            </w:r>
          </w:p>
        </w:tc>
        <w:tc>
          <w:tcPr>
            <w:tcW w:w="1178" w:type="dxa"/>
          </w:tcPr>
          <w:p w14:paraId="38D66885" w14:textId="77777777" w:rsidR="00C11F86" w:rsidRPr="000A28AB" w:rsidRDefault="00651E9E" w:rsidP="006358EB">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353" w:type="dxa"/>
          </w:tcPr>
          <w:p w14:paraId="14749255"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71E7C74"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252" w:type="dxa"/>
          </w:tcPr>
          <w:p w14:paraId="4799431C"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c>
          <w:tcPr>
            <w:tcW w:w="1178" w:type="dxa"/>
          </w:tcPr>
          <w:p w14:paraId="5DB06243" w14:textId="77777777" w:rsidR="00C11F86" w:rsidRPr="000A28AB" w:rsidRDefault="00651E9E"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GFP</w:t>
            </w:r>
          </w:p>
        </w:tc>
        <w:tc>
          <w:tcPr>
            <w:tcW w:w="1178" w:type="dxa"/>
          </w:tcPr>
          <w:p w14:paraId="52B67D0E" w14:textId="77777777" w:rsidR="00C11F86" w:rsidRPr="000A28AB" w:rsidRDefault="00517B55" w:rsidP="00C11F86">
            <w:pPr>
              <w:jc w:val="center"/>
              <w:cnfStyle w:val="000000100000" w:firstRow="0" w:lastRow="0" w:firstColumn="0" w:lastColumn="0" w:oddVBand="0" w:evenVBand="0" w:oddHBand="1" w:evenHBand="0" w:firstRowFirstColumn="0" w:firstRowLastColumn="0" w:lastRowFirstColumn="0" w:lastRowLastColumn="0"/>
              <w:rPr>
                <w:b/>
                <w:bCs/>
                <w:sz w:val="18"/>
                <w:szCs w:val="18"/>
              </w:rPr>
            </w:pPr>
            <w:r>
              <w:rPr>
                <w:b/>
                <w:bCs/>
                <w:sz w:val="18"/>
                <w:szCs w:val="18"/>
              </w:rPr>
              <w:t>RFP</w:t>
            </w:r>
          </w:p>
        </w:tc>
      </w:tr>
      <w:tr w:rsidR="00C11F86" w:rsidRPr="000A28AB" w14:paraId="1EBE4603"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167760A2" w14:textId="77777777" w:rsidR="00C11F86" w:rsidRPr="000A28AB" w:rsidRDefault="00C11F86" w:rsidP="00CA60FB">
            <w:pPr>
              <w:ind w:firstLine="0"/>
              <w:rPr>
                <w:sz w:val="18"/>
                <w:szCs w:val="18"/>
                <w:vertAlign w:val="subscript"/>
              </w:rPr>
            </w:pPr>
            <w:r w:rsidRPr="000A28AB">
              <w:rPr>
                <w:color w:val="auto"/>
                <w:sz w:val="18"/>
                <w:szCs w:val="18"/>
              </w:rPr>
              <w:t xml:space="preserve">Initial density </w:t>
            </w:r>
            <m:oMath>
              <m:d>
                <m:dPr>
                  <m:ctrlPr>
                    <w:rPr>
                      <w:rFonts w:ascii="Cambria Math" w:hAnsi="Cambria Math"/>
                      <w:b w:val="0"/>
                      <w:bCs w:val="0"/>
                      <w:i/>
                      <w:sz w:val="18"/>
                      <w:szCs w:val="18"/>
                    </w:rPr>
                  </m:ctrlPr>
                </m:dPr>
                <m:e>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e>
              </m:d>
            </m:oMath>
          </w:p>
        </w:tc>
        <w:tc>
          <w:tcPr>
            <w:tcW w:w="1178" w:type="dxa"/>
          </w:tcPr>
          <w:p w14:paraId="7CC2EF74"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.125</w:t>
            </w:r>
          </w:p>
        </w:tc>
        <w:tc>
          <w:tcPr>
            <w:tcW w:w="1353" w:type="dxa"/>
          </w:tcPr>
          <w:p w14:paraId="5D6935B7"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.124</w:t>
            </w:r>
          </w:p>
        </w:tc>
        <w:tc>
          <w:tcPr>
            <w:tcW w:w="1178" w:type="dxa"/>
          </w:tcPr>
          <w:p w14:paraId="283EA1FF"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.286</w:t>
            </w:r>
          </w:p>
        </w:tc>
        <w:tc>
          <w:tcPr>
            <w:tcW w:w="1252" w:type="dxa"/>
          </w:tcPr>
          <w:p w14:paraId="05D9786D"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.23</w:t>
            </w:r>
          </w:p>
        </w:tc>
        <w:tc>
          <w:tcPr>
            <w:tcW w:w="1178" w:type="dxa"/>
          </w:tcPr>
          <w:p w14:paraId="02ED9756"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.188</w:t>
            </w:r>
          </w:p>
        </w:tc>
        <w:tc>
          <w:tcPr>
            <w:tcW w:w="1178" w:type="dxa"/>
          </w:tcPr>
          <w:p w14:paraId="6FD37862"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C11F86" w:rsidRPr="000A28AB">
              <w:rPr>
                <w:sz w:val="18"/>
                <w:szCs w:val="18"/>
              </w:rPr>
              <w:t>.204</w:t>
            </w:r>
          </w:p>
        </w:tc>
      </w:tr>
      <w:tr w:rsidR="00C11F86" w:rsidRPr="000A28AB" w14:paraId="74009139"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0490959E" w14:textId="77777777" w:rsidR="00C11F86" w:rsidRPr="000A28AB" w:rsidRDefault="00C11F86" w:rsidP="00CA60FB">
            <w:pPr>
              <w:ind w:firstLine="0"/>
              <w:rPr>
                <w:sz w:val="18"/>
                <w:szCs w:val="18"/>
              </w:rPr>
            </w:pPr>
            <w:r w:rsidRPr="000A28AB">
              <w:rPr>
                <w:color w:val="auto"/>
                <w:sz w:val="18"/>
                <w:szCs w:val="18"/>
              </w:rPr>
              <w:t xml:space="preserve">Max density </w:t>
            </w:r>
            <m:oMath>
              <m:r>
                <m:rPr>
                  <m:sty m:val="bi"/>
                </m:rPr>
                <w:rPr>
                  <w:rFonts w:ascii="Cambria Math" w:hAnsi="Cambria Math"/>
                  <w:color w:val="auto"/>
                  <w:sz w:val="18"/>
                  <w:szCs w:val="18"/>
                </w:rPr>
                <m:t>(K)</m:t>
              </m:r>
            </m:oMath>
          </w:p>
        </w:tc>
        <w:tc>
          <w:tcPr>
            <w:tcW w:w="1178" w:type="dxa"/>
          </w:tcPr>
          <w:p w14:paraId="39C88E8A" w14:textId="4A1ACBE3"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EE7C5F" w:rsidRPr="000A28AB">
              <w:rPr>
                <w:sz w:val="18"/>
                <w:szCs w:val="18"/>
              </w:rPr>
              <w:t>.</w:t>
            </w:r>
            <w:r w:rsidRPr="000A28AB">
              <w:rPr>
                <w:sz w:val="18"/>
                <w:szCs w:val="18"/>
              </w:rPr>
              <w:t>528</w:t>
            </w:r>
            <w:r w:rsidR="008A7779">
              <w:rPr>
                <w:sz w:val="18"/>
                <w:szCs w:val="18"/>
              </w:rPr>
              <w:t xml:space="preserve"> (0.525, 0.532)</w:t>
            </w:r>
          </w:p>
        </w:tc>
        <w:tc>
          <w:tcPr>
            <w:tcW w:w="1353" w:type="dxa"/>
          </w:tcPr>
          <w:p w14:paraId="5E110A30" w14:textId="1204A3CC"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0.650</w:t>
            </w:r>
            <w:r w:rsidR="008F71E3">
              <w:rPr>
                <w:sz w:val="18"/>
                <w:szCs w:val="18"/>
              </w:rPr>
              <w:t xml:space="preserve"> (0.643, 0.658)</w:t>
            </w:r>
          </w:p>
        </w:tc>
        <w:tc>
          <w:tcPr>
            <w:tcW w:w="1178" w:type="dxa"/>
          </w:tcPr>
          <w:p w14:paraId="4EC0CD45" w14:textId="3A74DEA6"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w:t>
            </w:r>
            <w:r w:rsidRPr="000A28AB">
              <w:rPr>
                <w:sz w:val="18"/>
                <w:szCs w:val="18"/>
              </w:rPr>
              <w:t>619</w:t>
            </w:r>
            <w:r w:rsidR="008F71E3">
              <w:rPr>
                <w:sz w:val="18"/>
                <w:szCs w:val="18"/>
              </w:rPr>
              <w:t xml:space="preserve"> (0.612, 0.625)</w:t>
            </w:r>
          </w:p>
        </w:tc>
        <w:tc>
          <w:tcPr>
            <w:tcW w:w="1252" w:type="dxa"/>
          </w:tcPr>
          <w:p w14:paraId="558FB73E" w14:textId="4CDE98AA"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CF6FF0" w:rsidRPr="000A28AB">
              <w:rPr>
                <w:sz w:val="18"/>
                <w:szCs w:val="18"/>
              </w:rPr>
              <w:t>.6</w:t>
            </w:r>
            <w:r w:rsidR="008F71E3">
              <w:rPr>
                <w:sz w:val="18"/>
                <w:szCs w:val="18"/>
              </w:rPr>
              <w:t>27 (0.623, 0.631)</w:t>
            </w:r>
          </w:p>
        </w:tc>
        <w:tc>
          <w:tcPr>
            <w:tcW w:w="1178" w:type="dxa"/>
          </w:tcPr>
          <w:p w14:paraId="0575A3F0" w14:textId="3A833400"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0.633</w:t>
            </w:r>
            <w:r w:rsidR="008F71E3">
              <w:rPr>
                <w:sz w:val="18"/>
                <w:szCs w:val="18"/>
              </w:rPr>
              <w:t xml:space="preserve"> (0.627, 0.638)</w:t>
            </w:r>
          </w:p>
        </w:tc>
        <w:tc>
          <w:tcPr>
            <w:tcW w:w="1178" w:type="dxa"/>
          </w:tcPr>
          <w:p w14:paraId="0D1EDC92" w14:textId="1ABCA6CD" w:rsidR="00C11F86" w:rsidRPr="000A28AB" w:rsidRDefault="009D1A86"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0.741</w:t>
            </w:r>
            <w:r w:rsidR="008F71E3">
              <w:rPr>
                <w:sz w:val="18"/>
                <w:szCs w:val="18"/>
              </w:rPr>
              <w:t xml:space="preserve"> (0.735, 0.746)</w:t>
            </w:r>
          </w:p>
        </w:tc>
      </w:tr>
      <w:tr w:rsidR="00C11F86" w:rsidRPr="000A28AB" w14:paraId="1E429E9B"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54D01CC9" w14:textId="77777777" w:rsidR="00C11F86" w:rsidRPr="000A28AB" w:rsidRDefault="00C11F86" w:rsidP="00CA60FB">
            <w:pPr>
              <w:ind w:firstLine="0"/>
              <w:rPr>
                <w:rFonts w:ascii="Times New Roman" w:eastAsia="MS Mincho" w:hAnsi="Times New Roman" w:cs="Times New Roman"/>
                <w:sz w:val="18"/>
                <w:szCs w:val="18"/>
                <w:vertAlign w:val="superscript"/>
              </w:rPr>
            </w:pPr>
            <w:r w:rsidRPr="000A28AB">
              <w:rPr>
                <w:color w:val="auto"/>
                <w:sz w:val="18"/>
                <w:szCs w:val="18"/>
              </w:rPr>
              <w:t xml:space="preserve">Max specific growth rate </w:t>
            </w:r>
            <m:oMath>
              <m:r>
                <m:rPr>
                  <m:sty m:val="bi"/>
                </m:rPr>
                <w:rPr>
                  <w:rFonts w:ascii="Cambria Math" w:hAnsi="Cambria Math"/>
                  <w:color w:val="auto"/>
                  <w:sz w:val="18"/>
                  <w:szCs w:val="18"/>
                </w:rPr>
                <m:t>(μ)</m:t>
              </m:r>
            </m:oMath>
          </w:p>
        </w:tc>
        <w:tc>
          <w:tcPr>
            <w:tcW w:w="1178" w:type="dxa"/>
          </w:tcPr>
          <w:p w14:paraId="4EED2635" w14:textId="3812DEA2" w:rsidR="00C11F86" w:rsidRPr="000A28AB" w:rsidRDefault="006358EB" w:rsidP="00CB76DE">
            <w:pPr>
              <w:ind w:firstLine="0"/>
              <w:cnfStyle w:val="000000000000" w:firstRow="0" w:lastRow="0" w:firstColumn="0" w:lastColumn="0" w:oddVBand="0" w:evenVBand="0" w:oddHBand="0" w:evenHBand="0" w:firstRowFirstColumn="0" w:firstRowLastColumn="0" w:lastRowFirstColumn="0" w:lastRowLastColumn="0"/>
            </w:pPr>
            <w:r w:rsidRPr="00CB76DE">
              <w:rPr>
                <w:sz w:val="18"/>
                <w:szCs w:val="18"/>
              </w:rPr>
              <w:t>0</w:t>
            </w:r>
            <w:r w:rsidR="00EE7C5F" w:rsidRPr="00CB76DE">
              <w:rPr>
                <w:sz w:val="18"/>
                <w:szCs w:val="18"/>
              </w:rPr>
              <w:t>.26</w:t>
            </w:r>
            <w:r w:rsidRPr="00CB76DE">
              <w:rPr>
                <w:sz w:val="18"/>
                <w:szCs w:val="18"/>
              </w:rPr>
              <w:t>8</w:t>
            </w:r>
            <w:r w:rsidR="00EE7C5F" w:rsidRPr="00CB76DE">
              <w:rPr>
                <w:sz w:val="18"/>
                <w:szCs w:val="18"/>
              </w:rPr>
              <w:t xml:space="preserve"> (</w:t>
            </w:r>
            <w:r w:rsidRPr="00CB76DE">
              <w:rPr>
                <w:sz w:val="18"/>
                <w:szCs w:val="18"/>
              </w:rPr>
              <w:t>0</w:t>
            </w:r>
            <w:r w:rsidR="00EE7C5F" w:rsidRPr="00CB76DE">
              <w:rPr>
                <w:sz w:val="18"/>
                <w:szCs w:val="18"/>
              </w:rPr>
              <w:t>.26</w:t>
            </w:r>
            <w:r w:rsidRPr="00CB76DE">
              <w:rPr>
                <w:sz w:val="18"/>
                <w:szCs w:val="18"/>
              </w:rPr>
              <w:t>2</w:t>
            </w:r>
            <w:r w:rsidR="00EE7C5F" w:rsidRPr="00CB76DE">
              <w:rPr>
                <w:sz w:val="18"/>
                <w:szCs w:val="18"/>
              </w:rPr>
              <w:t xml:space="preserve">, </w:t>
            </w:r>
            <w:r w:rsidRPr="00CB76DE">
              <w:rPr>
                <w:sz w:val="18"/>
                <w:szCs w:val="18"/>
              </w:rPr>
              <w:t>0</w:t>
            </w:r>
            <w:r w:rsidR="00EE7C5F" w:rsidRPr="00CB76DE">
              <w:rPr>
                <w:sz w:val="18"/>
                <w:szCs w:val="18"/>
              </w:rPr>
              <w:t>.27</w:t>
            </w:r>
            <w:r w:rsidR="008F71E3">
              <w:rPr>
                <w:sz w:val="18"/>
                <w:szCs w:val="18"/>
              </w:rPr>
              <w:t>4</w:t>
            </w:r>
            <w:r w:rsidR="00EE7C5F" w:rsidRPr="00CB76DE">
              <w:rPr>
                <w:sz w:val="18"/>
                <w:szCs w:val="18"/>
              </w:rPr>
              <w:t>)</w:t>
            </w:r>
          </w:p>
        </w:tc>
        <w:tc>
          <w:tcPr>
            <w:tcW w:w="1353" w:type="dxa"/>
          </w:tcPr>
          <w:p w14:paraId="7ADF9B43" w14:textId="6CB8A47F" w:rsidR="00C11F86" w:rsidRPr="000A28AB" w:rsidRDefault="006358EB"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0.37</w:t>
            </w:r>
            <w:r w:rsidR="008F71E3">
              <w:rPr>
                <w:sz w:val="18"/>
                <w:szCs w:val="18"/>
              </w:rPr>
              <w:t>6</w:t>
            </w:r>
            <w:r w:rsidRPr="000A28AB">
              <w:rPr>
                <w:sz w:val="18"/>
                <w:szCs w:val="18"/>
              </w:rPr>
              <w:t xml:space="preserve"> (0.371, 0.38</w:t>
            </w:r>
            <w:r w:rsidR="008F71E3">
              <w:rPr>
                <w:sz w:val="18"/>
                <w:szCs w:val="18"/>
              </w:rPr>
              <w:t>1</w:t>
            </w:r>
            <w:r w:rsidRPr="000A28AB">
              <w:rPr>
                <w:sz w:val="18"/>
                <w:szCs w:val="18"/>
              </w:rPr>
              <w:t>)</w:t>
            </w:r>
          </w:p>
        </w:tc>
        <w:tc>
          <w:tcPr>
            <w:tcW w:w="1178" w:type="dxa"/>
          </w:tcPr>
          <w:p w14:paraId="6F545BA3" w14:textId="77777777"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0.256 (0.251, 0.261)</w:t>
            </w:r>
          </w:p>
        </w:tc>
        <w:tc>
          <w:tcPr>
            <w:tcW w:w="1252" w:type="dxa"/>
          </w:tcPr>
          <w:p w14:paraId="124C77A0" w14:textId="221491E4" w:rsidR="00C11F86" w:rsidRPr="000A28AB" w:rsidRDefault="006358EB"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369 (0.354, 0.384)</w:t>
            </w:r>
          </w:p>
        </w:tc>
        <w:tc>
          <w:tcPr>
            <w:tcW w:w="1178" w:type="dxa"/>
          </w:tcPr>
          <w:p w14:paraId="1A95EEE6" w14:textId="7175B2C6" w:rsidR="00C11F86" w:rsidRPr="000A28AB" w:rsidRDefault="006358EB"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.228 (0.226, 0.23</w:t>
            </w:r>
            <w:r w:rsidRPr="000A28AB">
              <w:rPr>
                <w:sz w:val="18"/>
                <w:szCs w:val="18"/>
              </w:rPr>
              <w:t>)</w:t>
            </w:r>
          </w:p>
        </w:tc>
        <w:tc>
          <w:tcPr>
            <w:tcW w:w="1178" w:type="dxa"/>
          </w:tcPr>
          <w:p w14:paraId="04FAA2C2" w14:textId="77777777"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0.416 (0.392, 0.427)</w:t>
            </w:r>
          </w:p>
        </w:tc>
      </w:tr>
      <w:tr w:rsidR="00C11F86" w:rsidRPr="000A28AB" w14:paraId="6699576C" w14:textId="77777777" w:rsidTr="00B0227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77" w:type="dxa"/>
          </w:tcPr>
          <w:p w14:paraId="7CCB67A3" w14:textId="77777777" w:rsidR="00C11F86" w:rsidRPr="000A28AB" w:rsidRDefault="00C11F86" w:rsidP="00EE7C5F">
            <w:pPr>
              <w:ind w:firstLine="0"/>
              <w:rPr>
                <w:rFonts w:ascii="Times New Roman" w:eastAsia="MS Mincho" w:hAnsi="Times New Roman" w:cs="Times New Roman"/>
                <w:bCs w:val="0"/>
                <w:sz w:val="18"/>
                <w:szCs w:val="18"/>
              </w:rPr>
            </w:pPr>
            <w:r w:rsidRPr="000A28AB">
              <w:rPr>
                <w:rFonts w:ascii="Times New Roman" w:eastAsia="MS Mincho" w:hAnsi="Times New Roman" w:cs="Times New Roman"/>
                <w:bCs w:val="0"/>
                <w:sz w:val="18"/>
                <w:szCs w:val="18"/>
              </w:rPr>
              <w:t>Min doubling time (δ</w:t>
            </w:r>
            <w:r w:rsidRPr="000A28AB">
              <w:rPr>
                <w:color w:val="auto"/>
                <w:sz w:val="18"/>
                <w:szCs w:val="18"/>
              </w:rPr>
              <w:t>)</w:t>
            </w:r>
          </w:p>
        </w:tc>
        <w:tc>
          <w:tcPr>
            <w:tcW w:w="1178" w:type="dxa"/>
          </w:tcPr>
          <w:p w14:paraId="2253D56C" w14:textId="0420AD27" w:rsidR="00C11F86" w:rsidRPr="000A28AB" w:rsidRDefault="00EE7C5F" w:rsidP="008F71E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6358EB" w:rsidRPr="000A28AB">
              <w:rPr>
                <w:sz w:val="18"/>
                <w:szCs w:val="18"/>
              </w:rPr>
              <w:t>69</w:t>
            </w:r>
            <w:r w:rsidR="008F71E3">
              <w:rPr>
                <w:sz w:val="18"/>
                <w:szCs w:val="18"/>
              </w:rPr>
              <w:t>9</w:t>
            </w:r>
            <w:r w:rsidR="006358EB" w:rsidRPr="000A28AB">
              <w:rPr>
                <w:sz w:val="18"/>
                <w:szCs w:val="18"/>
              </w:rPr>
              <w:t xml:space="preserve"> </w:t>
            </w:r>
            <w:r w:rsidRPr="000A28AB">
              <w:rPr>
                <w:sz w:val="18"/>
                <w:szCs w:val="18"/>
              </w:rPr>
              <w:t>(</w:t>
            </w:r>
            <w:r w:rsidR="006358EB" w:rsidRPr="000A28AB">
              <w:rPr>
                <w:sz w:val="18"/>
                <w:szCs w:val="18"/>
              </w:rPr>
              <w:t>2.636, 2.766</w:t>
            </w:r>
            <w:r w:rsidRPr="000A28AB">
              <w:rPr>
                <w:sz w:val="18"/>
                <w:szCs w:val="18"/>
              </w:rPr>
              <w:t>)</w:t>
            </w:r>
          </w:p>
        </w:tc>
        <w:tc>
          <w:tcPr>
            <w:tcW w:w="1353" w:type="dxa"/>
          </w:tcPr>
          <w:p w14:paraId="052F57CB" w14:textId="46FD8BFE" w:rsidR="00C11F86" w:rsidRPr="000A28AB" w:rsidRDefault="006358EB" w:rsidP="008F71E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1.843 (1.809, 1.8</w:t>
            </w:r>
            <w:r w:rsidR="008F71E3">
              <w:rPr>
                <w:sz w:val="18"/>
                <w:szCs w:val="18"/>
              </w:rPr>
              <w:t>8</w:t>
            </w:r>
            <w:r w:rsidRPr="000A28AB">
              <w:rPr>
                <w:sz w:val="18"/>
                <w:szCs w:val="18"/>
              </w:rPr>
              <w:t>)</w:t>
            </w:r>
          </w:p>
        </w:tc>
        <w:tc>
          <w:tcPr>
            <w:tcW w:w="1178" w:type="dxa"/>
          </w:tcPr>
          <w:p w14:paraId="0447CC22" w14:textId="77777777" w:rsidR="00C11F86" w:rsidRPr="000A28AB" w:rsidRDefault="006358EB" w:rsidP="009D1A8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4.372 (4.276, 4.474)</w:t>
            </w:r>
          </w:p>
        </w:tc>
        <w:tc>
          <w:tcPr>
            <w:tcW w:w="1252" w:type="dxa"/>
          </w:tcPr>
          <w:p w14:paraId="516EEF78" w14:textId="68F0DB15" w:rsidR="00C11F86" w:rsidRPr="000A28AB" w:rsidRDefault="006358EB" w:rsidP="008F71E3">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w:t>
            </w:r>
            <w:r w:rsidR="008F71E3">
              <w:rPr>
                <w:sz w:val="18"/>
                <w:szCs w:val="18"/>
              </w:rPr>
              <w:t>450</w:t>
            </w:r>
            <w:r w:rsidRPr="000A28AB">
              <w:rPr>
                <w:sz w:val="18"/>
                <w:szCs w:val="18"/>
              </w:rPr>
              <w:t xml:space="preserve"> (2.</w:t>
            </w:r>
            <w:r w:rsidR="008F71E3">
              <w:rPr>
                <w:sz w:val="18"/>
                <w:szCs w:val="18"/>
              </w:rPr>
              <w:t>397</w:t>
            </w:r>
            <w:r w:rsidRPr="000A28AB">
              <w:rPr>
                <w:sz w:val="18"/>
                <w:szCs w:val="18"/>
              </w:rPr>
              <w:t>, 2.</w:t>
            </w:r>
            <w:r w:rsidR="008F71E3">
              <w:rPr>
                <w:sz w:val="18"/>
                <w:szCs w:val="18"/>
              </w:rPr>
              <w:t>506</w:t>
            </w:r>
            <w:r w:rsidRPr="000A28AB">
              <w:rPr>
                <w:sz w:val="18"/>
                <w:szCs w:val="18"/>
              </w:rPr>
              <w:t>)</w:t>
            </w:r>
          </w:p>
        </w:tc>
        <w:tc>
          <w:tcPr>
            <w:tcW w:w="1178" w:type="dxa"/>
          </w:tcPr>
          <w:p w14:paraId="27E5B47F" w14:textId="77777777" w:rsidR="00C11F86" w:rsidRPr="000A28AB" w:rsidRDefault="006358EB"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3.120 (3.087, 3.147)</w:t>
            </w:r>
          </w:p>
        </w:tc>
        <w:tc>
          <w:tcPr>
            <w:tcW w:w="1178" w:type="dxa"/>
          </w:tcPr>
          <w:p w14:paraId="324A472D" w14:textId="77777777" w:rsidR="00C11F86" w:rsidRPr="000A28AB" w:rsidRDefault="009D1A86" w:rsidP="009D1A8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2.075 (2.035, 2.124)</w:t>
            </w:r>
          </w:p>
        </w:tc>
      </w:tr>
      <w:tr w:rsidR="00C11F86" w:rsidRPr="000A28AB" w14:paraId="418A8EB9" w14:textId="77777777" w:rsidTr="00B02278">
        <w:tc>
          <w:tcPr>
            <w:cnfStyle w:val="001000000000" w:firstRow="0" w:lastRow="0" w:firstColumn="1" w:lastColumn="0" w:oddVBand="0" w:evenVBand="0" w:oddHBand="0" w:evenHBand="0" w:firstRowFirstColumn="0" w:firstRowLastColumn="0" w:lastRowFirstColumn="0" w:lastRowLastColumn="0"/>
            <w:tcW w:w="1177" w:type="dxa"/>
          </w:tcPr>
          <w:p w14:paraId="23BBAE6A" w14:textId="77777777" w:rsidR="00C11F86" w:rsidRPr="000A28AB" w:rsidRDefault="00C11F86" w:rsidP="00CA60FB">
            <w:pPr>
              <w:ind w:firstLine="0"/>
              <w:rPr>
                <w:rFonts w:ascii="Times New Roman" w:eastAsia="MS Mincho" w:hAnsi="Times New Roman" w:cs="Times New Roman"/>
                <w:sz w:val="18"/>
                <w:szCs w:val="18"/>
              </w:rPr>
            </w:pPr>
            <w:r w:rsidRPr="000A28AB">
              <w:rPr>
                <w:color w:val="auto"/>
                <w:sz w:val="18"/>
                <w:szCs w:val="18"/>
              </w:rPr>
              <w:t xml:space="preserve">Lag duration </w:t>
            </w:r>
            <m:oMath>
              <m:d>
                <m:dPr>
                  <m:ctrlPr>
                    <w:rPr>
                      <w:rFonts w:ascii="Cambria Math" w:hAnsi="Cambria Math"/>
                      <w:b w:val="0"/>
                      <w:bCs w:val="0"/>
                      <w:i/>
                      <w:sz w:val="18"/>
                      <w:szCs w:val="18"/>
                    </w:rPr>
                  </m:ctrlPr>
                </m:dPr>
                <m:e>
                  <m:r>
                    <m:rPr>
                      <m:sty m:val="bi"/>
                    </m:rPr>
                    <w:rPr>
                      <w:rFonts w:ascii="Cambria Math" w:hAnsi="Cambria Math"/>
                      <w:color w:val="auto"/>
                      <w:sz w:val="18"/>
                      <w:szCs w:val="18"/>
                    </w:rPr>
                    <m:t>λ</m:t>
                  </m:r>
                </m:e>
              </m:d>
            </m:oMath>
          </w:p>
        </w:tc>
        <w:tc>
          <w:tcPr>
            <w:tcW w:w="1178" w:type="dxa"/>
          </w:tcPr>
          <w:p w14:paraId="721EECB9" w14:textId="54A5F53F" w:rsidR="00C11F86" w:rsidRPr="000A28AB" w:rsidRDefault="008F71E3"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3.925</w:t>
            </w:r>
            <w:r w:rsidR="006358EB" w:rsidRPr="000A28AB">
              <w:rPr>
                <w:sz w:val="18"/>
                <w:szCs w:val="18"/>
              </w:rPr>
              <w:t xml:space="preserve"> (3.82</w:t>
            </w:r>
            <w:r>
              <w:rPr>
                <w:sz w:val="18"/>
                <w:szCs w:val="18"/>
              </w:rPr>
              <w:t>2, 4.03</w:t>
            </w:r>
            <w:r w:rsidR="006358EB" w:rsidRPr="000A28AB">
              <w:rPr>
                <w:sz w:val="18"/>
                <w:szCs w:val="18"/>
              </w:rPr>
              <w:t>)</w:t>
            </w:r>
          </w:p>
        </w:tc>
        <w:tc>
          <w:tcPr>
            <w:tcW w:w="1353" w:type="dxa"/>
          </w:tcPr>
          <w:p w14:paraId="276C7BB5" w14:textId="6B57728C" w:rsidR="00C11F86" w:rsidRPr="000A28AB" w:rsidRDefault="006358EB" w:rsidP="008F71E3">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1.578 (1.5</w:t>
            </w:r>
            <w:r w:rsidR="008F71E3">
              <w:rPr>
                <w:sz w:val="18"/>
                <w:szCs w:val="18"/>
              </w:rPr>
              <w:t>15</w:t>
            </w:r>
            <w:r w:rsidRPr="000A28AB">
              <w:rPr>
                <w:sz w:val="18"/>
                <w:szCs w:val="18"/>
              </w:rPr>
              <w:t>, 1.639)</w:t>
            </w:r>
          </w:p>
        </w:tc>
        <w:tc>
          <w:tcPr>
            <w:tcW w:w="1178" w:type="dxa"/>
          </w:tcPr>
          <w:p w14:paraId="07D28408" w14:textId="3C7AA586" w:rsidR="00C11F86" w:rsidRPr="000A28AB" w:rsidRDefault="006358EB" w:rsidP="009D1A8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.005</w:t>
            </w:r>
            <w:r w:rsidRPr="000A28AB">
              <w:rPr>
                <w:sz w:val="18"/>
                <w:szCs w:val="18"/>
              </w:rPr>
              <w:t xml:space="preserve"> (0.002, 0.012)</w:t>
            </w:r>
          </w:p>
        </w:tc>
        <w:tc>
          <w:tcPr>
            <w:tcW w:w="1252" w:type="dxa"/>
          </w:tcPr>
          <w:p w14:paraId="321FE001" w14:textId="4ED096E3" w:rsidR="00C11F86" w:rsidRPr="000A28AB" w:rsidRDefault="008F71E3"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Pr>
                <w:sz w:val="18"/>
                <w:szCs w:val="18"/>
              </w:rPr>
              <w:t>0.014</w:t>
            </w:r>
            <w:r w:rsidR="006358EB" w:rsidRPr="000A28AB">
              <w:rPr>
                <w:sz w:val="18"/>
                <w:szCs w:val="18"/>
              </w:rPr>
              <w:t xml:space="preserve"> (0</w:t>
            </w:r>
            <w:r>
              <w:rPr>
                <w:sz w:val="18"/>
                <w:szCs w:val="18"/>
              </w:rPr>
              <w:t>.002</w:t>
            </w:r>
            <w:r w:rsidR="006358EB" w:rsidRPr="000A28AB">
              <w:rPr>
                <w:sz w:val="18"/>
                <w:szCs w:val="18"/>
              </w:rPr>
              <w:t>, 0.0</w:t>
            </w:r>
            <w:r>
              <w:rPr>
                <w:sz w:val="18"/>
                <w:szCs w:val="18"/>
              </w:rPr>
              <w:t>29</w:t>
            </w:r>
            <w:r w:rsidR="006358EB" w:rsidRPr="000A28AB">
              <w:rPr>
                <w:sz w:val="18"/>
                <w:szCs w:val="18"/>
              </w:rPr>
              <w:t>)</w:t>
            </w:r>
          </w:p>
        </w:tc>
        <w:tc>
          <w:tcPr>
            <w:tcW w:w="1178" w:type="dxa"/>
          </w:tcPr>
          <w:p w14:paraId="0BE14994" w14:textId="184E12C4" w:rsidR="00C11F86" w:rsidRPr="000A28AB" w:rsidRDefault="006358EB" w:rsidP="008F71E3">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0.714 (0.684, 0.74</w:t>
            </w:r>
            <w:r w:rsidR="008F71E3">
              <w:rPr>
                <w:sz w:val="18"/>
                <w:szCs w:val="18"/>
              </w:rPr>
              <w:t>8</w:t>
            </w:r>
            <w:r w:rsidRPr="000A28AB">
              <w:rPr>
                <w:sz w:val="18"/>
                <w:szCs w:val="18"/>
              </w:rPr>
              <w:t>)</w:t>
            </w:r>
          </w:p>
        </w:tc>
        <w:tc>
          <w:tcPr>
            <w:tcW w:w="1178" w:type="dxa"/>
          </w:tcPr>
          <w:p w14:paraId="5CD0639E" w14:textId="504B6253" w:rsidR="00C11F86" w:rsidRPr="000A28AB" w:rsidRDefault="009D1A86" w:rsidP="009D1A86">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8F71E3">
              <w:rPr>
                <w:sz w:val="18"/>
                <w:szCs w:val="18"/>
              </w:rPr>
              <w:t>.045 (0.033, 0.081</w:t>
            </w:r>
            <w:r w:rsidRPr="000A28AB">
              <w:rPr>
                <w:sz w:val="18"/>
                <w:szCs w:val="18"/>
              </w:rPr>
              <w:t>)</w:t>
            </w:r>
          </w:p>
        </w:tc>
      </w:tr>
    </w:tbl>
    <w:p w14:paraId="7B921F61" w14:textId="66DFA181" w:rsidR="007A7F01" w:rsidRPr="000A28AB" w:rsidRDefault="00617C36" w:rsidP="009D1A86">
      <w:pPr>
        <w:pStyle w:val="Caption"/>
        <w:jc w:val="center"/>
        <w:rPr>
          <w:b w:val="0"/>
          <w:bCs w:val="0"/>
          <w:color w:val="auto"/>
        </w:rPr>
      </w:pPr>
      <w:bookmarkStart w:id="3" w:name="_Ref453680217"/>
      <w:r w:rsidRPr="000A28AB">
        <w:rPr>
          <w:color w:val="auto"/>
        </w:rPr>
        <w:t xml:space="preserve">Table </w:t>
      </w:r>
      <w:r w:rsidRPr="000A28AB">
        <w:rPr>
          <w:color w:val="auto"/>
        </w:rPr>
        <w:fldChar w:fldCharType="begin"/>
      </w:r>
      <w:r w:rsidRPr="000A28AB">
        <w:rPr>
          <w:color w:val="auto"/>
        </w:rPr>
        <w:instrText xml:space="preserve"> SEQ Table \* ARABIC </w:instrText>
      </w:r>
      <w:r w:rsidRPr="000A28AB">
        <w:rPr>
          <w:color w:val="auto"/>
        </w:rPr>
        <w:fldChar w:fldCharType="separate"/>
      </w:r>
      <w:r w:rsidR="00796A41">
        <w:rPr>
          <w:noProof/>
          <w:color w:val="auto"/>
        </w:rPr>
        <w:t>1</w:t>
      </w:r>
      <w:r w:rsidRPr="000A28AB">
        <w:rPr>
          <w:color w:val="auto"/>
        </w:rPr>
        <w:fldChar w:fldCharType="end"/>
      </w:r>
      <w:bookmarkEnd w:id="3"/>
      <w:r w:rsidR="007A7F01" w:rsidRPr="000A28AB">
        <w:rPr>
          <w:color w:val="auto"/>
        </w:rPr>
        <w:t xml:space="preserve">. Estimated </w:t>
      </w:r>
      <w:r w:rsidR="0064719A" w:rsidRPr="000A28AB">
        <w:rPr>
          <w:color w:val="auto"/>
        </w:rPr>
        <w:t xml:space="preserve">growth </w:t>
      </w:r>
      <w:r w:rsidR="007A7F01" w:rsidRPr="000A28AB">
        <w:rPr>
          <w:color w:val="auto"/>
        </w:rPr>
        <w:t xml:space="preserve">parameters. </w:t>
      </w:r>
      <w:r w:rsidR="007A7F01" w:rsidRPr="000A28AB">
        <w:rPr>
          <w:b w:val="0"/>
          <w:bCs w:val="0"/>
          <w:color w:val="auto"/>
        </w:rPr>
        <w:t>95% confidence intervals</w:t>
      </w:r>
      <w:r w:rsidR="004D0490" w:rsidRPr="000A28AB">
        <w:rPr>
          <w:b w:val="0"/>
          <w:bCs w:val="0"/>
          <w:color w:val="auto"/>
        </w:rPr>
        <w:t xml:space="preserve">, calculated using </w:t>
      </w:r>
      <w:r w:rsidR="00894141" w:rsidRPr="000A28AB">
        <w:rPr>
          <w:b w:val="0"/>
          <w:bCs w:val="0"/>
          <w:color w:val="auto"/>
        </w:rPr>
        <w:t>bootstrap</w:t>
      </w:r>
      <w:r w:rsidR="009D1A86" w:rsidRPr="000A28AB">
        <w:rPr>
          <w:b w:val="0"/>
          <w:bCs w:val="0"/>
          <w:color w:val="auto"/>
        </w:rPr>
        <w:t xml:space="preserve"> (1000 samples)</w:t>
      </w:r>
      <w:r w:rsidR="004D0490" w:rsidRPr="000A28AB">
        <w:rPr>
          <w:b w:val="0"/>
          <w:bCs w:val="0"/>
          <w:color w:val="auto"/>
        </w:rPr>
        <w:t>,</w:t>
      </w:r>
      <w:r w:rsidR="007A7F01" w:rsidRPr="000A28AB">
        <w:rPr>
          <w:b w:val="0"/>
          <w:bCs w:val="0"/>
          <w:color w:val="auto"/>
        </w:rPr>
        <w:t xml:space="preserve"> are given in parentheses. Densities are in OD</w:t>
      </w:r>
      <w:r w:rsidR="007A7F01" w:rsidRPr="000A28AB">
        <w:rPr>
          <w:b w:val="0"/>
          <w:bCs w:val="0"/>
          <w:color w:val="auto"/>
          <w:vertAlign w:val="subscript"/>
        </w:rPr>
        <w:t>595</w:t>
      </w:r>
      <w:r w:rsidR="007A7F01" w:rsidRPr="000A28AB">
        <w:rPr>
          <w:b w:val="0"/>
          <w:bCs w:val="0"/>
          <w:color w:val="auto"/>
        </w:rPr>
        <w:t>; growth rate in hours</w:t>
      </w:r>
      <w:r w:rsidR="00CA60FB" w:rsidRPr="000A28AB">
        <w:rPr>
          <w:b w:val="0"/>
          <w:bCs w:val="0"/>
          <w:color w:val="auto"/>
          <w:vertAlign w:val="superscript"/>
        </w:rPr>
        <w:t>-1</w:t>
      </w:r>
      <w:r w:rsidR="00CA60FB" w:rsidRPr="000A28AB">
        <w:rPr>
          <w:b w:val="0"/>
          <w:bCs w:val="0"/>
          <w:color w:val="auto"/>
        </w:rPr>
        <w:t>,</w:t>
      </w:r>
      <w:r w:rsidR="007A7F01" w:rsidRPr="000A28AB">
        <w:rPr>
          <w:b w:val="0"/>
          <w:bCs w:val="0"/>
          <w:color w:val="auto"/>
        </w:rPr>
        <w:t xml:space="preserve"> doubling time and lag duration in hours.</w:t>
      </w:r>
      <w:r w:rsidR="00F56E25" w:rsidRPr="000A28AB">
        <w:rPr>
          <w:b w:val="0"/>
          <w:bCs w:val="0"/>
          <w:color w:val="auto"/>
        </w:rPr>
        <w:t xml:space="preserve"> See </w:t>
      </w:r>
      <w:r w:rsidR="00F56E25" w:rsidRPr="000A28AB">
        <w:rPr>
          <w:b w:val="0"/>
          <w:bCs w:val="0"/>
          <w:color w:val="auto"/>
        </w:rPr>
        <w:fldChar w:fldCharType="begin"/>
      </w:r>
      <w:r w:rsidR="00F56E25" w:rsidRPr="000A28AB">
        <w:rPr>
          <w:b w:val="0"/>
          <w:bCs w:val="0"/>
          <w:color w:val="auto"/>
        </w:rPr>
        <w:instrText xml:space="preserve"> REF _Ref453683761 \h  \* MERGEFORMAT </w:instrText>
      </w:r>
      <w:r w:rsidR="00F56E25" w:rsidRPr="000A28AB">
        <w:rPr>
          <w:b w:val="0"/>
          <w:bCs w:val="0"/>
          <w:color w:val="auto"/>
        </w:rPr>
      </w:r>
      <w:r w:rsidR="00F56E25" w:rsidRPr="000A28AB">
        <w:rPr>
          <w:b w:val="0"/>
          <w:bCs w:val="0"/>
          <w:color w:val="auto"/>
        </w:rPr>
        <w:fldChar w:fldCharType="separate"/>
      </w:r>
      <w:r w:rsidR="00796A41" w:rsidRPr="00796A41">
        <w:rPr>
          <w:b w:val="0"/>
          <w:bCs w:val="0"/>
          <w:color w:val="auto"/>
        </w:rPr>
        <w:t>Table S2</w:t>
      </w:r>
      <w:r w:rsidR="00F56E25" w:rsidRPr="000A28AB">
        <w:rPr>
          <w:b w:val="0"/>
          <w:bCs w:val="0"/>
          <w:color w:val="auto"/>
        </w:rPr>
        <w:fldChar w:fldCharType="end"/>
      </w:r>
      <w:r w:rsidR="00F56E25" w:rsidRPr="000A28AB">
        <w:rPr>
          <w:b w:val="0"/>
          <w:bCs w:val="0"/>
          <w:color w:val="auto"/>
        </w:rPr>
        <w:t xml:space="preserve"> for additional parameter estimates.</w:t>
      </w:r>
    </w:p>
    <w:p w14:paraId="2FCAB3B7" w14:textId="77777777" w:rsidR="003616D0" w:rsidRPr="000A28AB" w:rsidRDefault="003616D0" w:rsidP="00CA60FB"/>
    <w:p w14:paraId="0E5D477A" w14:textId="77777777" w:rsidR="006C449D" w:rsidRDefault="00F31589">
      <w:pPr>
        <w:pStyle w:val="Heading2"/>
      </w:pPr>
      <w:r>
        <w:t>b</w:t>
      </w:r>
      <w:r w:rsidR="00745FCB">
        <w:t xml:space="preserve">. </w:t>
      </w:r>
      <w:r w:rsidR="006C449D">
        <w:t>Mixed culture growth</w:t>
      </w:r>
    </w:p>
    <w:p w14:paraId="2B8BDE8D" w14:textId="77777777" w:rsidR="007A7F01" w:rsidRPr="000A28AB" w:rsidRDefault="007A7F01" w:rsidP="00CB76DE">
      <w:pPr>
        <w:pStyle w:val="Heading3"/>
      </w:pPr>
      <w:r w:rsidRPr="000A28AB">
        <w:t>Competition model</w:t>
      </w:r>
    </w:p>
    <w:p w14:paraId="2FE588C9" w14:textId="78337055" w:rsidR="007A7F01" w:rsidRPr="000A28AB" w:rsidRDefault="00651E9E" w:rsidP="00C35103">
      <w:r>
        <w:t>To</w:t>
      </w:r>
      <w:r w:rsidRPr="000A28AB">
        <w:t xml:space="preserve"> </w:t>
      </w:r>
      <w:r w:rsidR="007A7F01" w:rsidRPr="000A28AB">
        <w:t xml:space="preserve">model growth in a mixed culture, we assume that interactions between the strains </w:t>
      </w:r>
      <w:r w:rsidR="008179CB">
        <w:t>a</w:t>
      </w:r>
      <w:r>
        <w:t>re</w:t>
      </w:r>
      <w:r w:rsidRPr="000A28AB">
        <w:t xml:space="preserve"> </w:t>
      </w:r>
      <w:r w:rsidR="007A7F01" w:rsidRPr="000A28AB">
        <w:t xml:space="preserve">solely due to resource competition. </w:t>
      </w:r>
      <w:r w:rsidR="004152F9" w:rsidRPr="000A28AB">
        <w:t>We derive</w:t>
      </w:r>
      <w:r w:rsidR="009B614B" w:rsidRPr="000A28AB">
        <w:t>d</w:t>
      </w:r>
      <w:r w:rsidR="004152F9" w:rsidRPr="000A28AB">
        <w:t xml:space="preserve"> a new</w:t>
      </w:r>
      <w:r w:rsidR="009B614B" w:rsidRPr="000A28AB">
        <w:t xml:space="preserve"> </w:t>
      </w:r>
      <w:r w:rsidR="00DB709C">
        <w:t>two</w:t>
      </w:r>
      <w:r w:rsidR="009B614B" w:rsidRPr="000A28AB">
        <w:t>-strain</w:t>
      </w:r>
      <w:r w:rsidR="004152F9" w:rsidRPr="000A28AB">
        <w:t xml:space="preserve"> Lotka-Volterra </w:t>
      </w:r>
      <w:r w:rsidR="007A7F01" w:rsidRPr="000A28AB">
        <w:t>competition model</w:t>
      </w:r>
      <w:r w:rsidR="009B614B" w:rsidRPr="000A28AB">
        <w:fldChar w:fldCharType="begin" w:fldLock="1"/>
      </w:r>
      <w:r w:rsidR="00532013">
        <w:instrText>ADDIN CSL_CITATION { "citationItems" : [ { "id" : "ITEM-1", "itemData" : { "ISBN" : "978-0-387-22437-4", "author" : [ { "dropping-particle" : "", "family" : "Murray", "given" : "James D.", "non-dropping-particle" : "", "parse-names" : false, "suffix" : "" } ], "edition" : "3", "id" : "ITEM-1", "issued" : { "date-parts" : [ [ "2002" ] ] }, "number-of-pages" : "551", "publisher" : "Springer", "title" : "Mathematical Biology: I. An Introduction", "type" : "book" }, "uris" : [ "http://www.mendeley.com/documents/?uuid=7b6f2aeb-7e4b-424f-8be9-989ef4d5dd26" ] } ], "mendeley" : { "formattedCitation" : "&lt;sup&gt;12&lt;/sup&gt;", "plainTextFormattedCitation" : "12", "previouslyFormattedCitation" : "&lt;sup&gt;12&lt;/sup&gt;" }, "properties" : { "noteIndex" : 0 }, "schema" : "https://github.com/citation-style-language/schema/raw/master/csl-citation.json" }</w:instrText>
      </w:r>
      <w:r w:rsidR="009B614B" w:rsidRPr="000A28AB">
        <w:fldChar w:fldCharType="separate"/>
      </w:r>
      <w:r w:rsidR="00C35103" w:rsidRPr="00C35103">
        <w:rPr>
          <w:noProof/>
          <w:vertAlign w:val="superscript"/>
        </w:rPr>
        <w:t>12</w:t>
      </w:r>
      <w:r w:rsidR="009B614B" w:rsidRPr="000A28AB">
        <w:fldChar w:fldCharType="end"/>
      </w:r>
      <w:r w:rsidR="009B614B" w:rsidRPr="000A28AB">
        <w:t xml:space="preserve"> </w:t>
      </w:r>
      <w:r w:rsidR="004152F9" w:rsidRPr="000A28AB">
        <w:t>based on resource consumption</w:t>
      </w:r>
      <w:r w:rsidR="007A7F01" w:rsidRPr="000A28AB">
        <w:t xml:space="preserve"> (see </w:t>
      </w:r>
      <w:r w:rsidR="00756174" w:rsidRPr="000A28AB">
        <w:t>Supporting text 2</w:t>
      </w:r>
      <w:r w:rsidR="007A7F01"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32C70A3" w14:textId="77777777" w:rsidTr="00B57EC6">
        <w:tc>
          <w:tcPr>
            <w:tcW w:w="1951" w:type="dxa"/>
            <w:vAlign w:val="center"/>
          </w:tcPr>
          <w:p w14:paraId="13BD5E64" w14:textId="77777777" w:rsidR="007A7F01" w:rsidRPr="000A28AB" w:rsidRDefault="007A7F01">
            <w:pPr>
              <w:jc w:val="right"/>
              <w:rPr>
                <w:i/>
                <w:iCs/>
              </w:rPr>
            </w:pPr>
          </w:p>
        </w:tc>
        <w:tc>
          <w:tcPr>
            <w:tcW w:w="5103" w:type="dxa"/>
            <w:vAlign w:val="center"/>
          </w:tcPr>
          <w:p w14:paraId="62DACDDC" w14:textId="77777777" w:rsidR="007A7F01" w:rsidRPr="000A28AB" w:rsidRDefault="00776FFC" w:rsidP="006D6E0A">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rPr>
                            </m:ctrlPr>
                          </m:sSubPr>
                          <m:e>
                            <m:r>
                              <w:rPr>
                                <w:rFonts w:ascii="Cambria Math" w:hAnsi="Cambria Math"/>
                              </w:rPr>
                              <m:t>α</m:t>
                            </m:r>
                          </m:e>
                          <m:sub>
                            <m:r>
                              <m:rPr>
                                <m:sty m:val="p"/>
                              </m:rPr>
                              <w:rPr>
                                <w:rFonts w:ascii="Cambria Math" w:hAnsi="Cambria Math"/>
                              </w:rPr>
                              <m:t>1</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rPr>
                            </m:ctrlPr>
                          </m:sSubPr>
                          <m:e>
                            <m:r>
                              <w:rPr>
                                <w:rFonts w:ascii="Cambria Math" w:hAnsi="Cambria Math"/>
                              </w:rPr>
                              <m:t>α</m:t>
                            </m:r>
                          </m:e>
                          <m:sub>
                            <m:r>
                              <m:rPr>
                                <m:sty m:val="p"/>
                              </m:rPr>
                              <w:rPr>
                                <w:rFonts w:ascii="Cambria Math" w:hAnsi="Cambria Math"/>
                              </w:rPr>
                              <m:t>2</m:t>
                            </m:r>
                          </m:sub>
                        </m:sSub>
                        <m:d>
                          <m:dPr>
                            <m:ctrlPr>
                              <w:rPr>
                                <w:rFonts w:ascii="Cambria Math" w:hAnsi="Cambria Math"/>
                              </w:rPr>
                            </m:ctrlPr>
                          </m:dPr>
                          <m:e>
                            <m:r>
                              <w:rPr>
                                <w:rFonts w:ascii="Cambria Math" w:hAnsi="Cambria Math"/>
                              </w:rPr>
                              <m:t>t</m:t>
                            </m:r>
                          </m:e>
                        </m:d>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b/>
                                    <w:bCs/>
                                    <w:i/>
                                  </w:rPr>
                                </m:ctrlPr>
                              </m:sSubPr>
                              <m:e>
                                <m:r>
                                  <m:rPr>
                                    <m:sty m:val="bi"/>
                                  </m:rPr>
                                  <w:rPr>
                                    <w:rFonts w:ascii="Cambria Math" w:hAnsi="Cambria Math"/>
                                  </w:rPr>
                                  <m:t>a</m:t>
                                </m:r>
                              </m:e>
                              <m:sub>
                                <m:r>
                                  <m:rPr>
                                    <m:sty m:val="bi"/>
                                  </m:rP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e>
                    </m:eqArr>
                  </m:e>
                </m:d>
              </m:oMath>
            </m:oMathPara>
          </w:p>
        </w:tc>
        <w:tc>
          <w:tcPr>
            <w:tcW w:w="1468" w:type="dxa"/>
            <w:vAlign w:val="center"/>
          </w:tcPr>
          <w:p w14:paraId="7F185F36" w14:textId="77777777" w:rsidR="00B57EC6" w:rsidRPr="000A28AB" w:rsidRDefault="007A7F01">
            <w:pPr>
              <w:jc w:val="right"/>
              <w:rPr>
                <w:i/>
                <w:iCs/>
              </w:rPr>
            </w:pPr>
            <w:r w:rsidRPr="000A28AB">
              <w:rPr>
                <w:i/>
                <w:iCs/>
              </w:rPr>
              <w:t>[3a]</w:t>
            </w:r>
          </w:p>
          <w:p w14:paraId="6509A934" w14:textId="77777777" w:rsidR="006D6E0A" w:rsidRPr="000A28AB" w:rsidRDefault="006D6E0A">
            <w:pPr>
              <w:jc w:val="right"/>
              <w:rPr>
                <w:i/>
                <w:iCs/>
              </w:rPr>
            </w:pPr>
          </w:p>
          <w:p w14:paraId="3EAD2335" w14:textId="77777777" w:rsidR="007A7F01" w:rsidRPr="000A28AB" w:rsidRDefault="007A7F01" w:rsidP="006D6E0A">
            <w:pPr>
              <w:jc w:val="right"/>
              <w:rPr>
                <w:i/>
                <w:iCs/>
              </w:rPr>
            </w:pPr>
            <w:r w:rsidRPr="000A28AB">
              <w:rPr>
                <w:i/>
                <w:iCs/>
              </w:rPr>
              <w:t>[3b]</w:t>
            </w:r>
          </w:p>
        </w:tc>
      </w:tr>
    </w:tbl>
    <w:p w14:paraId="2AE9E286" w14:textId="244B3E41" w:rsidR="007A7F01" w:rsidRPr="000A28AB" w:rsidRDefault="00776FFC" w:rsidP="00837953">
      <w:pPr>
        <w:ind w:firstLine="0"/>
      </w:pP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7A7F01" w:rsidRPr="000A28AB">
        <w:t xml:space="preserve"> is the density of strain </w:t>
      </w:r>
      <m:oMath>
        <m:r>
          <w:rPr>
            <w:rFonts w:ascii="Cambria Math" w:hAnsi="Cambria Math"/>
          </w:rPr>
          <m:t>i=1,2</m:t>
        </m:r>
      </m:oMath>
      <w:r w:rsidR="007A7F01"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 xml:space="preserve">, </m:t>
        </m:r>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α</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q</m:t>
            </m:r>
          </m:e>
          <m:sub>
            <m:r>
              <w:rPr>
                <w:rFonts w:ascii="Cambria Math" w:hAnsi="Cambria Math"/>
              </w:rPr>
              <m:t>0,i</m:t>
            </m:r>
          </m:sub>
        </m:sSub>
        <m:r>
          <w:rPr>
            <w:rFonts w:ascii="Cambria Math" w:hAnsi="Cambria Math"/>
          </w:rPr>
          <m:t>,</m:t>
        </m:r>
      </m:oMath>
      <w:r w:rsidR="007A7F01"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007A7F01" w:rsidRPr="000A28AB">
        <w:t xml:space="preserve"> are the values of the corresponding parameters for strain </w:t>
      </w:r>
      <m:oMath>
        <m:r>
          <w:rPr>
            <w:rFonts w:ascii="Cambria Math" w:hAnsi="Cambria Math"/>
          </w:rPr>
          <m:t>i</m:t>
        </m:r>
      </m:oMath>
      <w:r w:rsidR="007A7F01" w:rsidRPr="000A28AB">
        <w:t xml:space="preserve"> </w:t>
      </w:r>
      <w:r w:rsidR="00B02278">
        <w:t>o</w:t>
      </w:r>
      <w:r w:rsidR="00651E9E">
        <w:t>btained</w:t>
      </w:r>
      <w:r w:rsidR="007A7F01" w:rsidRPr="000A28AB">
        <w:t xml:space="preserve"> from fitting the monoculture growth curve data</w:t>
      </w:r>
      <w:r w:rsidR="007A7F01" w:rsidRPr="00837953">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7A7F01" w:rsidRPr="000A28AB">
        <w:t xml:space="preserve"> </w:t>
      </w:r>
      <w:r w:rsidR="00DB709C">
        <w:t>are</w:t>
      </w:r>
      <w:r w:rsidR="00DB709C" w:rsidRPr="000A28AB">
        <w:t xml:space="preserve"> </w:t>
      </w:r>
      <w:r w:rsidR="007A7F01" w:rsidRPr="000A28AB">
        <w:t>competition coefficient</w:t>
      </w:r>
      <w:r w:rsidR="00DB709C">
        <w:t>s</w:t>
      </w:r>
      <w:r w:rsidR="007A7F01" w:rsidRPr="000A28AB">
        <w:t>, the ratio</w:t>
      </w:r>
      <w:r w:rsidR="00DB709C">
        <w:t>s</w:t>
      </w:r>
      <w:r w:rsidR="007A7F01" w:rsidRPr="000A28AB">
        <w:t xml:space="preserve"> between inter- and i</w:t>
      </w:r>
      <w:r w:rsidR="009B614B" w:rsidRPr="000A28AB">
        <w:t>ntra-strain competitive effect</w:t>
      </w:r>
      <w:r w:rsidR="00DB709C">
        <w:t>s</w:t>
      </w:r>
      <w:r w:rsidR="009B614B" w:rsidRPr="000A28AB">
        <w:t>.</w:t>
      </w:r>
    </w:p>
    <w:p w14:paraId="69A40931" w14:textId="43BD916A" w:rsidR="007A7F01" w:rsidRPr="000A28AB" w:rsidRDefault="007A7F01" w:rsidP="00837953">
      <w:r w:rsidRPr="000A28AB">
        <w:t>Th</w:t>
      </w:r>
      <w:r w:rsidR="006D6E0A" w:rsidRPr="000A28AB">
        <w:t>is</w:t>
      </w:r>
      <w:r w:rsidRPr="000A28AB">
        <w:t xml:space="preserve"> competition model explicitly assumes that interactions between the strains are solely due to resource competition. Therefore, all interactions are described by the </w:t>
      </w:r>
      <w:r w:rsidRPr="000A28AB">
        <w:lastRenderedPageBreak/>
        <w:t xml:space="preserve">deceleration of the growth rate of each strain in response to growth of the other strain. </w:t>
      </w:r>
      <w:r w:rsidR="00517B55">
        <w:t xml:space="preserve">Of note, each strain </w:t>
      </w:r>
      <w:r w:rsidR="00BF635D">
        <w:t>can</w:t>
      </w:r>
      <w:r w:rsidR="00517B55">
        <w:t xml:space="preserve"> have a different </w:t>
      </w:r>
      <w:r w:rsidRPr="000A28AB">
        <w:t xml:space="preserve">limiting resource </w:t>
      </w:r>
      <w:r w:rsidR="00517B55">
        <w:t>and</w:t>
      </w:r>
      <w:r w:rsidR="006D6E0A" w:rsidRPr="000A28AB">
        <w:t xml:space="preserve"> </w:t>
      </w:r>
      <w:r w:rsidRPr="000A28AB">
        <w:t xml:space="preserve">resource efficiency, </w:t>
      </w:r>
      <w:r w:rsidR="00517B55">
        <w:t>based on the</w:t>
      </w:r>
      <w:r w:rsidRPr="000A28AB">
        <w:t xml:space="preserve"> maximum densities </w:t>
      </w:r>
      <m:oMath>
        <m:sSub>
          <m:sSubPr>
            <m:ctrlPr>
              <w:rPr>
                <w:rFonts w:ascii="Cambria Math" w:hAnsi="Cambria Math"/>
                <w:i/>
              </w:rPr>
            </m:ctrlPr>
          </m:sSubPr>
          <m:e>
            <m:r>
              <w:rPr>
                <w:rFonts w:ascii="Cambria Math" w:hAnsi="Cambria Math"/>
              </w:rPr>
              <m:t>K</m:t>
            </m:r>
          </m:e>
          <m:sub>
            <m:r>
              <w:rPr>
                <w:rFonts w:ascii="Cambria Math" w:hAnsi="Cambria Math"/>
              </w:rPr>
              <m:t>i</m:t>
            </m:r>
          </m:sub>
        </m:sSub>
      </m:oMath>
      <w:r w:rsidRPr="000A28AB">
        <w:t xml:space="preserve">  and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607805" w:rsidRPr="000A28AB">
        <w:t xml:space="preserve"> </w:t>
      </w:r>
      <w:r w:rsidR="00517B55">
        <w:t xml:space="preserve">determined </w:t>
      </w:r>
      <w:r w:rsidR="00607805" w:rsidRPr="000A28AB">
        <w:t>for each strain</w:t>
      </w:r>
      <w:r w:rsidRPr="000A28AB">
        <w:t>.</w:t>
      </w:r>
    </w:p>
    <w:p w14:paraId="550186D3" w14:textId="3C3B7D42" w:rsidR="007A7F01" w:rsidRPr="000A28AB" w:rsidRDefault="007A7F01" w:rsidP="006508E8">
      <w:r w:rsidRPr="000A28AB">
        <w:t>Eq. 3 is fitted to the growth curve of a mixed culture that includes both strains, in which the combined OD of the strains is recorded over time</w:t>
      </w:r>
      <w:r w:rsidR="00D96F6C" w:rsidRPr="000A28AB">
        <w:t xml:space="preserve"> (but not the frequency</w:t>
      </w:r>
      <w:r w:rsidR="00001E91" w:rsidRPr="000A28AB">
        <w:t xml:space="preserve"> or density</w:t>
      </w:r>
      <w:r w:rsidR="00D96F6C" w:rsidRPr="000A28AB">
        <w:t xml:space="preserve"> of each individual strain)</w:t>
      </w:r>
      <w:r w:rsidRPr="000A28AB">
        <w:t xml:space="preserve">. This fit is performed by minimizing the squared differences between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oMath>
      <w:r w:rsidRPr="000A28AB">
        <w:t xml:space="preserve"> (eq. 3) and the observed OD from the mixed culture</w:t>
      </w:r>
      <w:r w:rsidR="00001E91" w:rsidRPr="000A28AB">
        <w:t xml:space="preserve"> </w:t>
      </w:r>
      <w:r w:rsidR="004C0744" w:rsidRPr="000A28AB">
        <w:t>and yields</w:t>
      </w:r>
      <w:r w:rsidR="00001E91" w:rsidRPr="000A28AB">
        <w:t xml:space="preserve"> estimates for the competition coefficients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Pr="000A28AB">
        <w:t xml:space="preserve"> (</w:t>
      </w:r>
      <w:r w:rsidR="006508E8">
        <w:fldChar w:fldCharType="begin"/>
      </w:r>
      <w:r w:rsidR="006508E8">
        <w:instrText xml:space="preserve"> REF _Ref454205622 \h </w:instrText>
      </w:r>
      <w:r w:rsidR="006508E8">
        <w:fldChar w:fldCharType="separate"/>
      </w:r>
      <w:r w:rsidR="00796A41" w:rsidRPr="000A28AB">
        <w:t xml:space="preserve">Figure </w:t>
      </w:r>
      <w:r w:rsidR="00796A41">
        <w:rPr>
          <w:noProof/>
        </w:rPr>
        <w:t>3</w:t>
      </w:r>
      <w:r w:rsidR="006508E8">
        <w:fldChar w:fldCharType="end"/>
      </w:r>
      <w:r w:rsidRPr="000A28AB">
        <w:t>A-C).</w:t>
      </w:r>
    </w:p>
    <w:p w14:paraId="369E2751" w14:textId="77777777" w:rsidR="007A7F01" w:rsidRPr="000A28AB" w:rsidRDefault="00D96F6C" w:rsidP="00001E91">
      <w:r w:rsidRPr="000A28AB">
        <w:t xml:space="preserve">Using the </w:t>
      </w:r>
      <w:r w:rsidR="007A7F01" w:rsidRPr="000A28AB">
        <w:t>estimated</w:t>
      </w:r>
      <w:r w:rsidRPr="000A28AB">
        <w:t xml:space="preserve"> parameters</w:t>
      </w:r>
      <w:r w:rsidR="007A7F01" w:rsidRPr="000A28AB">
        <w:t xml:space="preserve">, eq. 3 is solved by numerical integration, providing a joint prediction for the densities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007A7F01"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oMath>
      <w:r w:rsidR="007A7F01" w:rsidRPr="000A28AB">
        <w:t xml:space="preserve">. From the predicted densities, the frequencies of each strain over time can be </w:t>
      </w:r>
      <w:r w:rsidR="00001E91" w:rsidRPr="000A28AB">
        <w:t xml:space="preserve">inferred: </w:t>
      </w:r>
      <m:oMath>
        <m:sSub>
          <m:sSubPr>
            <m:ctrlPr>
              <w:rPr>
                <w:rFonts w:ascii="Cambria Math" w:hAnsi="Cambria Math"/>
                <w:i/>
              </w:rPr>
            </m:ctrlPr>
          </m:sSubPr>
          <m:e>
            <m:r>
              <w:rPr>
                <w:rFonts w:ascii="Cambria Math" w:hAnsi="Cambria Math"/>
              </w:rPr>
              <m:t>f</m:t>
            </m:r>
          </m:e>
          <m:sub>
            <m:r>
              <w:rPr>
                <w:rFonts w:ascii="Cambria Math" w:hAnsi="Cambria Math"/>
              </w:rPr>
              <m:t>i</m:t>
            </m:r>
          </m:sub>
        </m:sSub>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i</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den>
        </m:f>
      </m:oMath>
      <w:r w:rsidR="007A7F01" w:rsidRPr="000A28AB">
        <w:t>.</w:t>
      </w:r>
    </w:p>
    <w:p w14:paraId="6C572005" w14:textId="77777777" w:rsidR="007A7F01" w:rsidRPr="000A28AB" w:rsidRDefault="007A7F01" w:rsidP="00CB76DE">
      <w:pPr>
        <w:pStyle w:val="Heading3"/>
      </w:pPr>
      <w:r w:rsidRPr="000A28AB">
        <w:t>Prediction validation</w:t>
      </w:r>
    </w:p>
    <w:p w14:paraId="65745899" w14:textId="4D833A30" w:rsidR="007A7F01" w:rsidRPr="000A28AB" w:rsidRDefault="007A7F01" w:rsidP="003B757D">
      <w:r w:rsidRPr="000A28AB">
        <w:t xml:space="preserve">To </w:t>
      </w:r>
      <w:r w:rsidR="00517B55">
        <w:t>test</w:t>
      </w:r>
      <w:r w:rsidR="00517B55" w:rsidRPr="000A28AB">
        <w:t xml:space="preserve"> </w:t>
      </w:r>
      <w:r w:rsidR="00517B55">
        <w:t>this</w:t>
      </w:r>
      <w:r w:rsidR="00517B55" w:rsidRPr="000A28AB">
        <w:t xml:space="preserve"> </w:t>
      </w:r>
      <w:r w:rsidRPr="000A28AB">
        <w:t xml:space="preserve">method, we performed growth curve and competition experiments with two different sets of </w:t>
      </w:r>
      <w:r w:rsidRPr="000A28AB">
        <w:rPr>
          <w:i/>
          <w:iCs/>
        </w:rPr>
        <w:t xml:space="preserve">E. coli </w:t>
      </w:r>
      <w:r w:rsidRPr="000A28AB">
        <w:t xml:space="preserve">strains marked with fluorescent proteins. In </w:t>
      </w:r>
      <w:r w:rsidR="00001E91" w:rsidRPr="000A28AB">
        <w:t>experiments A and B</w:t>
      </w:r>
      <w:r w:rsidRPr="000A28AB">
        <w:t xml:space="preserve"> we competed DH5α-GFP vs. TG1-RFP; in </w:t>
      </w:r>
      <w:r w:rsidR="00001E91" w:rsidRPr="000A28AB">
        <w:t>experiment C</w:t>
      </w:r>
      <w:r w:rsidRPr="000A28AB">
        <w:t xml:space="preserve"> we competed JM109-GFP with MG1655-Δfnr-RFP</w:t>
      </w:r>
      <w:r w:rsidR="003B757D">
        <w:t xml:space="preserve"> (see </w:t>
      </w:r>
      <w:r w:rsidR="003B757D">
        <w:fldChar w:fldCharType="begin"/>
      </w:r>
      <w:r w:rsidR="003B757D">
        <w:instrText xml:space="preserve"> REF _Ref439852214 \h </w:instrText>
      </w:r>
      <w:r w:rsidR="003B757D">
        <w:fldChar w:fldCharType="separate"/>
      </w:r>
      <w:r w:rsidR="00796A41" w:rsidRPr="000A28AB">
        <w:t xml:space="preserve">Figure </w:t>
      </w:r>
      <w:r w:rsidR="00796A41">
        <w:rPr>
          <w:noProof/>
        </w:rPr>
        <w:t>2</w:t>
      </w:r>
      <w:r w:rsidR="003B757D">
        <w:fldChar w:fldCharType="end"/>
      </w:r>
      <w:r w:rsidR="003B757D">
        <w:t>A-C)</w:t>
      </w:r>
      <w:r w:rsidRPr="000A28AB">
        <w:t xml:space="preserve">. </w:t>
      </w:r>
    </w:p>
    <w:p w14:paraId="3A5100C5" w14:textId="77777777" w:rsidR="00796A41" w:rsidRPr="000A28AB" w:rsidRDefault="007A7F01" w:rsidP="005A5037">
      <w:r w:rsidRPr="000A28AB">
        <w:t>In each experiment, 32</w:t>
      </w:r>
      <w:r w:rsidR="008179CB">
        <w:t xml:space="preserve"> replicate</w:t>
      </w:r>
      <w:r w:rsidRPr="000A28AB">
        <w:t xml:space="preserve"> </w:t>
      </w:r>
      <w:r w:rsidR="00001E91" w:rsidRPr="000A28AB">
        <w:t xml:space="preserve">monocultures </w:t>
      </w:r>
      <w:r w:rsidRPr="000A28AB">
        <w:t xml:space="preserve">of the </w:t>
      </w:r>
      <w:r w:rsidR="00517B55">
        <w:t>GFP</w:t>
      </w:r>
      <w:r w:rsidR="00517B55" w:rsidRPr="000A28AB">
        <w:t xml:space="preserve"> </w:t>
      </w:r>
      <w:r w:rsidRPr="000A28AB">
        <w:t xml:space="preserve">strain, 30 </w:t>
      </w:r>
      <w:r w:rsidR="008179CB">
        <w:t xml:space="preserve">replicate </w:t>
      </w:r>
      <w:r w:rsidR="00001E91" w:rsidRPr="000A28AB">
        <w:t>monocultures</w:t>
      </w:r>
      <w:r w:rsidRPr="000A28AB">
        <w:t xml:space="preserve"> of the </w:t>
      </w:r>
      <w:r w:rsidR="00517B55">
        <w:t>RFP</w:t>
      </w:r>
      <w:r w:rsidR="00517B55" w:rsidRPr="000A28AB">
        <w:t xml:space="preserve"> </w:t>
      </w:r>
      <w:r w:rsidRPr="000A28AB">
        <w:t>strain alone, and 32</w:t>
      </w:r>
      <w:r w:rsidR="008179CB">
        <w:t xml:space="preserve"> replicate</w:t>
      </w:r>
      <w:r w:rsidRPr="000A28AB">
        <w:t xml:space="preserve"> </w:t>
      </w:r>
      <w:r w:rsidR="00001E91" w:rsidRPr="000A28AB">
        <w:t>mixed cultures</w:t>
      </w:r>
      <w:r w:rsidRPr="000A28AB">
        <w:t xml:space="preserve"> </w:t>
      </w:r>
      <w:r w:rsidR="00517B55">
        <w:t xml:space="preserve">containing the GFP and RFP </w:t>
      </w:r>
      <w:r w:rsidR="00001E91" w:rsidRPr="000A28AB">
        <w:t>strain</w:t>
      </w:r>
      <w:r w:rsidR="00517B55">
        <w:t>s</w:t>
      </w:r>
      <w:r w:rsidR="00001E91" w:rsidRPr="000A28AB">
        <w:t xml:space="preserve"> </w:t>
      </w:r>
      <w:r w:rsidRPr="000A28AB">
        <w:t>together,</w:t>
      </w:r>
      <w:r w:rsidR="00517B55">
        <w:t xml:space="preserve"> were grown</w:t>
      </w:r>
      <w:r w:rsidR="00B376BD" w:rsidRPr="000A28AB">
        <w:t xml:space="preserve"> in a 96-well plate,</w:t>
      </w:r>
      <w:r w:rsidRPr="000A28AB">
        <w:t xml:space="preserve"> </w:t>
      </w:r>
      <w:r w:rsidR="00517B55">
        <w:t>under</w:t>
      </w:r>
      <w:r w:rsidRPr="000A28AB">
        <w:t xml:space="preserve"> the same experimental conditions. The optical density of each </w:t>
      </w:r>
      <w:r w:rsidR="00001E91" w:rsidRPr="000A28AB">
        <w:t>culture</w:t>
      </w:r>
      <w:r w:rsidRPr="000A28AB">
        <w:t xml:space="preserve"> was measured every 15 minutes using a</w:t>
      </w:r>
      <w:r w:rsidR="00CD2EF9">
        <w:t>n automatic</w:t>
      </w:r>
      <w:r w:rsidRPr="000A28AB">
        <w:t xml:space="preserve"> plate reader. </w:t>
      </w:r>
      <w:r w:rsidR="00517B55">
        <w:t>S</w:t>
      </w:r>
      <w:r w:rsidRPr="000A28AB">
        <w:t>ample</w:t>
      </w:r>
      <w:r w:rsidR="00517B55">
        <w:t>s</w:t>
      </w:r>
      <w:r w:rsidRPr="000A28AB">
        <w:t xml:space="preserve"> </w:t>
      </w:r>
      <w:r w:rsidR="00517B55">
        <w:t>were</w:t>
      </w:r>
      <w:r w:rsidR="00517B55" w:rsidRPr="000A28AB">
        <w:t xml:space="preserve"> </w:t>
      </w:r>
      <w:r w:rsidR="00517B55">
        <w:t>collected</w:t>
      </w:r>
      <w:r w:rsidR="00517B55" w:rsidRPr="000A28AB">
        <w:t xml:space="preserve"> </w:t>
      </w:r>
      <w:r w:rsidRPr="000A28AB">
        <w:t xml:space="preserve">from the mixed </w:t>
      </w:r>
      <w:r w:rsidR="00001E91" w:rsidRPr="000A28AB">
        <w:t>cultures</w:t>
      </w:r>
      <w:r w:rsidRPr="000A28AB">
        <w:t xml:space="preserve"> every hour for the first 7-8 hours, and the </w:t>
      </w:r>
      <w:r w:rsidR="00517B55">
        <w:t xml:space="preserve">relative </w:t>
      </w:r>
      <w:r w:rsidRPr="000A28AB">
        <w:t xml:space="preserve">frequencies of the two strains </w:t>
      </w:r>
      <w:r w:rsidR="00D96F6C" w:rsidRPr="000A28AB">
        <w:t xml:space="preserve">were </w:t>
      </w:r>
      <w:r w:rsidRPr="000A28AB">
        <w:t>measured using flow cytometry (see</w:t>
      </w:r>
      <w:r w:rsidR="006508E8">
        <w:t xml:space="preserve"> </w:t>
      </w:r>
      <w:r w:rsidRPr="000A28AB">
        <w:fldChar w:fldCharType="begin"/>
      </w:r>
      <w:r w:rsidRPr="000A28AB">
        <w:instrText xml:space="preserve"> REF _Ref439853427 \h </w:instrText>
      </w:r>
      <w:r w:rsidR="000A28AB">
        <w:instrText xml:space="preserve"> \* MERGEFORMAT </w:instrText>
      </w:r>
      <w:r w:rsidRPr="000A28AB">
        <w:fldChar w:fldCharType="separate"/>
      </w:r>
    </w:p>
    <w:p w14:paraId="3B77DE4B" w14:textId="3E5C322F" w:rsidR="007A7F01" w:rsidRPr="000A28AB" w:rsidRDefault="00796A41" w:rsidP="00837953">
      <w:r w:rsidRPr="000A28AB">
        <w:t>Materials and Methods</w:t>
      </w:r>
      <w:r w:rsidR="007A7F01" w:rsidRPr="000A28AB">
        <w:fldChar w:fldCharType="end"/>
      </w:r>
      <w:r w:rsidR="007A7F01" w:rsidRPr="000A28AB">
        <w:t>).</w:t>
      </w:r>
    </w:p>
    <w:p w14:paraId="0097AEA1" w14:textId="46FA7E9D" w:rsidR="007A7F01" w:rsidRPr="000A28AB" w:rsidRDefault="00517B55" w:rsidP="00837953">
      <w:r>
        <w:t>E</w:t>
      </w:r>
      <w:r w:rsidR="00001E91" w:rsidRPr="000A28AB">
        <w:t xml:space="preserve">mpirical </w:t>
      </w:r>
      <w:r w:rsidR="00CD2EF9">
        <w:t xml:space="preserve">competition </w:t>
      </w:r>
      <w:r w:rsidR="00001E91" w:rsidRPr="000A28AB">
        <w:t>results</w:t>
      </w:r>
      <w:r w:rsidR="007A7F01" w:rsidRPr="000A28AB">
        <w:t xml:space="preserve"> (</w:t>
      </w:r>
      <w:r w:rsidR="0046417D">
        <w:t>green and red</w:t>
      </w:r>
      <w:r w:rsidR="0046417D" w:rsidRPr="000A28AB">
        <w:t xml:space="preserve"> </w:t>
      </w:r>
      <w:r w:rsidR="007A7F01" w:rsidRPr="000A28AB">
        <w:t>error bars)</w:t>
      </w:r>
      <w:r w:rsidR="00001E91" w:rsidRPr="000A28AB">
        <w:t xml:space="preserve">, </w:t>
      </w:r>
      <w:r>
        <w:rPr>
          <w:i/>
        </w:rPr>
        <w:t>Curveball</w:t>
      </w:r>
      <w:r w:rsidRPr="000A28AB">
        <w:t xml:space="preserve"> </w:t>
      </w:r>
      <w:r w:rsidR="00001E91" w:rsidRPr="000A28AB">
        <w:t xml:space="preserve">predictions (green and red </w:t>
      </w:r>
      <w:r w:rsidR="0046417D">
        <w:t>dashed</w:t>
      </w:r>
      <w:r w:rsidR="0046417D" w:rsidRPr="000A28AB">
        <w:t xml:space="preserve"> </w:t>
      </w:r>
      <w:r w:rsidR="00001E91" w:rsidRPr="000A28AB">
        <w:t>lines),</w:t>
      </w:r>
      <w:r w:rsidR="007A7F01" w:rsidRPr="000A28AB">
        <w:t xml:space="preserve"> and exponential model</w:t>
      </w:r>
      <w:r w:rsidR="00001E91" w:rsidRPr="000A28AB">
        <w:t xml:space="preserve"> prediction</w:t>
      </w:r>
      <w:r w:rsidR="007A7F01" w:rsidRPr="000A28AB">
        <w:t xml:space="preserve"> (dashed black lines</w:t>
      </w:r>
      <w:r w:rsidR="00001E91" w:rsidRPr="000A28AB">
        <w:t xml:space="preserve">; see </w:t>
      </w:r>
      <w:r w:rsidR="00001E91" w:rsidRPr="000A28AB">
        <w:fldChar w:fldCharType="begin"/>
      </w:r>
      <w:r w:rsidR="00001E91" w:rsidRPr="000A28AB">
        <w:instrText xml:space="preserve"> REF _Ref453682586 \h </w:instrText>
      </w:r>
      <w:r w:rsidR="000A28AB">
        <w:instrText xml:space="preserve"> \* MERGEFORMAT </w:instrText>
      </w:r>
      <w:r w:rsidR="00001E91" w:rsidRPr="000A28AB">
        <w:fldChar w:fldCharType="separate"/>
      </w:r>
      <w:r w:rsidR="00796A41" w:rsidRPr="000A28AB">
        <w:t xml:space="preserve">Figure </w:t>
      </w:r>
      <w:r w:rsidR="00796A41">
        <w:t>1</w:t>
      </w:r>
      <w:r w:rsidR="00001E91" w:rsidRPr="000A28AB">
        <w:fldChar w:fldCharType="end"/>
      </w:r>
      <w:r w:rsidR="00001E91" w:rsidRPr="000A28AB">
        <w:t xml:space="preserve"> for details</w:t>
      </w:r>
      <w:r w:rsidR="007A7F01" w:rsidRPr="000A28AB">
        <w:t xml:space="preserve">) for </w:t>
      </w:r>
      <w:r w:rsidR="00001E91" w:rsidRPr="000A28AB">
        <w:t xml:space="preserve">three </w:t>
      </w:r>
      <w:r w:rsidR="00CD2EF9">
        <w:t xml:space="preserve">different </w:t>
      </w:r>
      <w:r w:rsidR="007A7F01" w:rsidRPr="000A28AB">
        <w:t>experiments</w:t>
      </w:r>
      <w:r>
        <w:t xml:space="preserve"> are shown in</w:t>
      </w:r>
      <w:r w:rsidR="003B757D">
        <w:t xml:space="preserve"> </w:t>
      </w:r>
      <w:r w:rsidR="003B757D">
        <w:fldChar w:fldCharType="begin"/>
      </w:r>
      <w:r w:rsidR="003B757D">
        <w:instrText xml:space="preserve"> REF _Ref454205622 \h </w:instrText>
      </w:r>
      <w:r w:rsidR="003B757D">
        <w:fldChar w:fldCharType="separate"/>
      </w:r>
      <w:r w:rsidR="00796A41" w:rsidRPr="000A28AB">
        <w:t xml:space="preserve">Figure </w:t>
      </w:r>
      <w:r w:rsidR="00796A41">
        <w:rPr>
          <w:noProof/>
        </w:rPr>
        <w:t>3</w:t>
      </w:r>
      <w:r w:rsidR="003B757D">
        <w:fldChar w:fldCharType="end"/>
      </w:r>
      <w:r w:rsidR="0046417D">
        <w:t>D-F</w:t>
      </w:r>
      <w:r w:rsidR="007A7F01" w:rsidRPr="000A28AB">
        <w:t xml:space="preserve">. </w:t>
      </w:r>
      <w:r w:rsidRPr="00B02278">
        <w:rPr>
          <w:i/>
          <w:iCs/>
        </w:rPr>
        <w:t>Curveball</w:t>
      </w:r>
      <w:r w:rsidRPr="000A28AB">
        <w:t xml:space="preserve"> </w:t>
      </w:r>
      <w:r w:rsidR="00E1616E" w:rsidRPr="000A28AB">
        <w:t xml:space="preserve">performs well and </w:t>
      </w:r>
      <w:r w:rsidR="007A7F01" w:rsidRPr="000A28AB">
        <w:t xml:space="preserve">clearly </w:t>
      </w:r>
      <w:r w:rsidR="00581780">
        <w:t xml:space="preserve">improves upon </w:t>
      </w:r>
      <w:r w:rsidR="00E1616E" w:rsidRPr="000A28AB">
        <w:t>the exponential model</w:t>
      </w:r>
      <w:r w:rsidR="007A7F01" w:rsidRPr="000A28AB">
        <w:t xml:space="preserve"> for predicting competition</w:t>
      </w:r>
      <w:r w:rsidR="00CD2EF9">
        <w:t xml:space="preserve"> dynamics</w:t>
      </w:r>
      <w:r w:rsidR="007A7F01" w:rsidRPr="000A28AB">
        <w:t xml:space="preserve"> in </w:t>
      </w:r>
      <w:r w:rsidR="00CD2EF9">
        <w:t xml:space="preserve">a </w:t>
      </w:r>
      <w:r w:rsidR="007A7F01" w:rsidRPr="000A28AB">
        <w:t>mixed culture.</w:t>
      </w:r>
    </w:p>
    <w:p w14:paraId="5612FF9F" w14:textId="77777777" w:rsidR="007A7F01" w:rsidRPr="000A28AB" w:rsidRDefault="007A7F01" w:rsidP="00E1616E">
      <w:pPr>
        <w:spacing w:line="240" w:lineRule="auto"/>
      </w:pPr>
    </w:p>
    <w:p w14:paraId="31E56C40" w14:textId="77777777" w:rsidR="007A7F01" w:rsidRPr="000A28AB" w:rsidRDefault="007A7F01"/>
    <w:p w14:paraId="4976B15C" w14:textId="77777777" w:rsidR="007A7F01" w:rsidRPr="000A28AB" w:rsidRDefault="00334F6F">
      <w:pPr>
        <w:keepNext/>
        <w:jc w:val="center"/>
      </w:pPr>
      <w:r w:rsidRPr="000A28AB">
        <w:rPr>
          <w:noProof/>
        </w:rPr>
        <w:lastRenderedPageBreak/>
        <w:drawing>
          <wp:inline distT="0" distB="0" distL="0" distR="0" wp14:anchorId="179ADF4E" wp14:editId="2B758323">
            <wp:extent cx="5266690" cy="2414270"/>
            <wp:effectExtent l="0" t="0" r="0" b="5080"/>
            <wp:docPr id="10" name="Picture 10" descr="D:\workspace\curveball_project\ms\Fig-Competition_predic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workspace\curveball_project\ms\Fig-Competition_prediction.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266690" cy="2414270"/>
                    </a:xfrm>
                    <a:prstGeom prst="rect">
                      <a:avLst/>
                    </a:prstGeom>
                    <a:noFill/>
                    <a:ln>
                      <a:noFill/>
                    </a:ln>
                  </pic:spPr>
                </pic:pic>
              </a:graphicData>
            </a:graphic>
          </wp:inline>
        </w:drawing>
      </w:r>
    </w:p>
    <w:p w14:paraId="697EF5A7" w14:textId="351CF2C7" w:rsidR="007A7F01" w:rsidRPr="000A28AB" w:rsidRDefault="00334F6F" w:rsidP="00837953">
      <w:pPr>
        <w:pStyle w:val="Caption"/>
        <w:jc w:val="center"/>
        <w:rPr>
          <w:b w:val="0"/>
          <w:bCs w:val="0"/>
          <w:color w:val="auto"/>
        </w:rPr>
      </w:pPr>
      <w:bookmarkStart w:id="4" w:name="_Ref454205622"/>
      <w:bookmarkStart w:id="5" w:name="_Ref439853356"/>
      <w:r w:rsidRPr="000A28AB">
        <w:rPr>
          <w:color w:val="auto"/>
        </w:rPr>
        <w:t xml:space="preserve">Figure </w:t>
      </w:r>
      <w:r w:rsidRPr="000A28AB">
        <w:rPr>
          <w:color w:val="auto"/>
        </w:rPr>
        <w:fldChar w:fldCharType="begin"/>
      </w:r>
      <w:r w:rsidRPr="000A28AB">
        <w:rPr>
          <w:color w:val="auto"/>
        </w:rPr>
        <w:instrText xml:space="preserve"> SEQ Figure \* ARABIC </w:instrText>
      </w:r>
      <w:r w:rsidRPr="000A28AB">
        <w:rPr>
          <w:color w:val="auto"/>
        </w:rPr>
        <w:fldChar w:fldCharType="separate"/>
      </w:r>
      <w:r w:rsidR="00796A41">
        <w:rPr>
          <w:noProof/>
          <w:color w:val="auto"/>
        </w:rPr>
        <w:t>3</w:t>
      </w:r>
      <w:r w:rsidRPr="000A28AB">
        <w:rPr>
          <w:color w:val="auto"/>
        </w:rPr>
        <w:fldChar w:fldCharType="end"/>
      </w:r>
      <w:bookmarkEnd w:id="4"/>
      <w:r w:rsidRPr="000A28AB">
        <w:rPr>
          <w:color w:val="auto"/>
        </w:rPr>
        <w:t>.</w:t>
      </w:r>
      <w:r w:rsidRPr="000A28AB">
        <w:rPr>
          <w:color w:val="auto"/>
          <w:sz w:val="20"/>
          <w:szCs w:val="20"/>
        </w:rPr>
        <w:t xml:space="preserve"> </w:t>
      </w:r>
      <w:r w:rsidRPr="000A28AB">
        <w:rPr>
          <w:color w:val="auto"/>
        </w:rPr>
        <w:t xml:space="preserve">Predicting growth in a mixed </w:t>
      </w:r>
      <w:r w:rsidR="00305BBC" w:rsidRPr="000A28AB">
        <w:rPr>
          <w:color w:val="auto"/>
        </w:rPr>
        <w:t>culture</w:t>
      </w:r>
      <w:r w:rsidRPr="000A28AB">
        <w:rPr>
          <w:color w:val="auto"/>
        </w:rPr>
        <w:t>.</w:t>
      </w:r>
      <w:r w:rsidRPr="000A28AB">
        <w:rPr>
          <w:b w:val="0"/>
          <w:bCs w:val="0"/>
          <w:color w:val="auto"/>
        </w:rPr>
        <w:t xml:space="preserve"> Growth of two </w:t>
      </w:r>
      <w:r w:rsidRPr="000A28AB">
        <w:rPr>
          <w:b w:val="0"/>
          <w:bCs w:val="0"/>
          <w:i/>
          <w:iCs/>
          <w:color w:val="auto"/>
        </w:rPr>
        <w:t>E. coli</w:t>
      </w:r>
      <w:r w:rsidRPr="000A28AB">
        <w:rPr>
          <w:b w:val="0"/>
          <w:bCs w:val="0"/>
          <w:color w:val="auto"/>
        </w:rPr>
        <w:t xml:space="preserve"> </w:t>
      </w:r>
      <w:r w:rsidR="003C1D42" w:rsidRPr="000A28AB">
        <w:rPr>
          <w:b w:val="0"/>
          <w:bCs w:val="0"/>
          <w:color w:val="auto"/>
        </w:rPr>
        <w:t xml:space="preserve">strains </w:t>
      </w:r>
      <w:r w:rsidRPr="000A28AB">
        <w:rPr>
          <w:b w:val="0"/>
          <w:bCs w:val="0"/>
          <w:color w:val="auto"/>
        </w:rPr>
        <w:t xml:space="preserve">competing for resources in a mixed culture. </w:t>
      </w:r>
      <w:r w:rsidR="003C1D42" w:rsidRPr="000A28AB">
        <w:rPr>
          <w:color w:val="auto"/>
        </w:rPr>
        <w:t>(</w:t>
      </w:r>
      <w:r w:rsidRPr="000A28AB">
        <w:rPr>
          <w:color w:val="auto"/>
        </w:rPr>
        <w:t>A-C</w:t>
      </w:r>
      <w:r w:rsidR="003C1D42" w:rsidRPr="000A28AB">
        <w:rPr>
          <w:color w:val="auto"/>
        </w:rPr>
        <w:t>)</w:t>
      </w:r>
      <w:r w:rsidRPr="000A28AB">
        <w:rPr>
          <w:b w:val="0"/>
          <w:bCs w:val="0"/>
          <w:color w:val="auto"/>
        </w:rPr>
        <w:t xml:space="preserve"> </w:t>
      </w:r>
      <w:r w:rsidR="003C1D42" w:rsidRPr="000A28AB">
        <w:rPr>
          <w:b w:val="0"/>
          <w:bCs w:val="0"/>
          <w:color w:val="auto"/>
        </w:rPr>
        <w:t>Competition model fit (solid blue lines; eq. 3) for mixed culture growth curve data (triangles</w:t>
      </w:r>
      <w:r w:rsidR="001E4CA3">
        <w:rPr>
          <w:b w:val="0"/>
          <w:bCs w:val="0"/>
          <w:color w:val="auto"/>
        </w:rPr>
        <w:t>, data of blue lines in</w:t>
      </w:r>
      <w:r w:rsidR="003B757D">
        <w:rPr>
          <w:b w:val="0"/>
          <w:bCs w:val="0"/>
          <w:color w:val="auto"/>
        </w:rPr>
        <w:t xml:space="preserve"> </w:t>
      </w:r>
      <w:r w:rsidR="003B757D" w:rsidRPr="003B757D">
        <w:rPr>
          <w:b w:val="0"/>
          <w:bCs w:val="0"/>
          <w:color w:val="auto"/>
        </w:rPr>
        <w:fldChar w:fldCharType="begin"/>
      </w:r>
      <w:r w:rsidR="003B757D" w:rsidRPr="003B757D">
        <w:rPr>
          <w:b w:val="0"/>
          <w:bCs w:val="0"/>
          <w:color w:val="auto"/>
        </w:rPr>
        <w:instrText xml:space="preserve"> REF _Ref439852214 \h  \* MERGEFORMAT </w:instrText>
      </w:r>
      <w:r w:rsidR="003B757D" w:rsidRPr="003B757D">
        <w:rPr>
          <w:b w:val="0"/>
          <w:bCs w:val="0"/>
          <w:color w:val="auto"/>
        </w:rPr>
      </w:r>
      <w:r w:rsidR="003B757D" w:rsidRPr="003B757D">
        <w:rPr>
          <w:b w:val="0"/>
          <w:bCs w:val="0"/>
          <w:color w:val="auto"/>
        </w:rPr>
        <w:fldChar w:fldCharType="separate"/>
      </w:r>
      <w:r w:rsidR="00796A41" w:rsidRPr="00796A41">
        <w:rPr>
          <w:b w:val="0"/>
          <w:bCs w:val="0"/>
          <w:color w:val="auto"/>
        </w:rPr>
        <w:t xml:space="preserve">Figure </w:t>
      </w:r>
      <w:r w:rsidR="00796A41" w:rsidRPr="00796A41">
        <w:rPr>
          <w:b w:val="0"/>
          <w:bCs w:val="0"/>
          <w:noProof/>
          <w:color w:val="auto"/>
        </w:rPr>
        <w:t>2</w:t>
      </w:r>
      <w:r w:rsidR="003B757D" w:rsidRPr="003B757D">
        <w:rPr>
          <w:b w:val="0"/>
          <w:bCs w:val="0"/>
          <w:color w:val="auto"/>
        </w:rPr>
        <w:fldChar w:fldCharType="end"/>
      </w:r>
      <w:r w:rsidR="003B757D">
        <w:rPr>
          <w:b w:val="0"/>
          <w:bCs w:val="0"/>
          <w:color w:val="auto"/>
        </w:rPr>
        <w:t>A-C</w:t>
      </w:r>
      <w:r w:rsidR="003C1D42" w:rsidRPr="003B757D">
        <w:rPr>
          <w:b w:val="0"/>
          <w:bCs w:val="0"/>
          <w:color w:val="auto"/>
        </w:rPr>
        <w:t xml:space="preserve">). </w:t>
      </w:r>
      <w:r w:rsidR="003C1D42" w:rsidRPr="000A28AB">
        <w:rPr>
          <w:b w:val="0"/>
          <w:bCs w:val="0"/>
          <w:color w:val="auto"/>
        </w:rPr>
        <w:t>Error bars show standard deviation</w:t>
      </w:r>
      <w:r w:rsidR="00CD2EF9">
        <w:rPr>
          <w:b w:val="0"/>
          <w:bCs w:val="0"/>
          <w:color w:val="auto"/>
        </w:rPr>
        <w:t xml:space="preserve"> from 30 replicates</w:t>
      </w:r>
      <w:r w:rsidR="003C1D42" w:rsidRPr="000A28AB">
        <w:rPr>
          <w:b w:val="0"/>
          <w:bCs w:val="0"/>
          <w:color w:val="auto"/>
        </w:rPr>
        <w:t xml:space="preserve"> (</w:t>
      </w:r>
      <w:r w:rsidR="00581780">
        <w:rPr>
          <w:b w:val="0"/>
          <w:bCs w:val="0"/>
          <w:color w:val="auto"/>
        </w:rPr>
        <w:t>extremely small</w:t>
      </w:r>
      <w:r w:rsidR="003C1D42" w:rsidRPr="000A28AB">
        <w:rPr>
          <w:b w:val="0"/>
          <w:bCs w:val="0"/>
          <w:color w:val="auto"/>
        </w:rPr>
        <w:t xml:space="preserve"> in B)</w:t>
      </w:r>
      <w:r w:rsidRPr="000A28AB">
        <w:rPr>
          <w:b w:val="0"/>
          <w:bCs w:val="0"/>
          <w:color w:val="auto"/>
        </w:rPr>
        <w:t xml:space="preserve">; dashed black lines represent the exponential model prediction (see Figure </w:t>
      </w:r>
      <w:r w:rsidR="003C1D42" w:rsidRPr="000A28AB">
        <w:rPr>
          <w:b w:val="0"/>
          <w:bCs w:val="0"/>
          <w:color w:val="auto"/>
        </w:rPr>
        <w:t>1</w:t>
      </w:r>
      <w:r w:rsidRPr="000A28AB">
        <w:rPr>
          <w:b w:val="0"/>
          <w:bCs w:val="0"/>
          <w:color w:val="auto"/>
        </w:rPr>
        <w:t xml:space="preserve">). </w:t>
      </w:r>
      <w:r w:rsidR="003C1D42" w:rsidRPr="000A28AB">
        <w:rPr>
          <w:color w:val="auto"/>
        </w:rPr>
        <w:t>(</w:t>
      </w:r>
      <w:r w:rsidRPr="000A28AB">
        <w:rPr>
          <w:color w:val="auto"/>
        </w:rPr>
        <w:t>D-F</w:t>
      </w:r>
      <w:r w:rsidR="003C1D42" w:rsidRPr="000A28AB">
        <w:rPr>
          <w:color w:val="auto"/>
        </w:rPr>
        <w:t>)</w:t>
      </w:r>
      <w:r w:rsidRPr="000A28AB">
        <w:rPr>
          <w:b w:val="0"/>
          <w:bCs w:val="0"/>
          <w:color w:val="auto"/>
        </w:rPr>
        <w:t xml:space="preserve"> </w:t>
      </w:r>
      <w:r w:rsidR="003C1D42" w:rsidRPr="000A28AB">
        <w:rPr>
          <w:b w:val="0"/>
          <w:bCs w:val="0"/>
          <w:color w:val="auto"/>
        </w:rPr>
        <w:t>Comparison of empirical (circles) and predicted (dashed lines</w:t>
      </w:r>
      <w:r w:rsidR="006A4E61" w:rsidRPr="004243B0">
        <w:rPr>
          <w:b w:val="0"/>
          <w:bCs w:val="0"/>
          <w:color w:val="auto"/>
        </w:rPr>
        <w:t xml:space="preserve">; </w:t>
      </w:r>
      <w:r w:rsidR="00CD2EF9" w:rsidRPr="004243B0">
        <w:rPr>
          <w:b w:val="0"/>
          <w:bCs w:val="0"/>
          <w:color w:val="auto"/>
        </w:rPr>
        <w:t>s</w:t>
      </w:r>
      <w:r w:rsidR="006A4E61" w:rsidRPr="004243B0">
        <w:rPr>
          <w:b w:val="0"/>
          <w:bCs w:val="0"/>
          <w:color w:val="auto"/>
        </w:rPr>
        <w:t xml:space="preserve">ee </w:t>
      </w:r>
      <w:r w:rsidR="006A4E61" w:rsidRPr="004243B0">
        <w:rPr>
          <w:b w:val="0"/>
          <w:bCs w:val="0"/>
          <w:color w:val="auto"/>
        </w:rPr>
        <w:fldChar w:fldCharType="begin"/>
      </w:r>
      <w:r w:rsidR="006A4E61" w:rsidRPr="004243B0">
        <w:rPr>
          <w:b w:val="0"/>
          <w:bCs w:val="0"/>
          <w:color w:val="auto"/>
        </w:rPr>
        <w:instrText xml:space="preserve"> REF _Ref454205793 \h  \* MERGEFORMAT </w:instrText>
      </w:r>
      <w:r w:rsidR="006A4E61" w:rsidRPr="004243B0">
        <w:rPr>
          <w:b w:val="0"/>
          <w:bCs w:val="0"/>
          <w:color w:val="auto"/>
        </w:rPr>
      </w:r>
      <w:r w:rsidR="006A4E61" w:rsidRPr="004243B0">
        <w:rPr>
          <w:b w:val="0"/>
          <w:bCs w:val="0"/>
          <w:color w:val="auto"/>
        </w:rPr>
        <w:fldChar w:fldCharType="separate"/>
      </w:r>
      <w:r w:rsidR="00796A41" w:rsidRPr="00796A41">
        <w:rPr>
          <w:b w:val="0"/>
          <w:bCs w:val="0"/>
          <w:color w:val="auto"/>
        </w:rPr>
        <w:t>Figure S3</w:t>
      </w:r>
      <w:r w:rsidR="006A4E61" w:rsidRPr="004243B0">
        <w:rPr>
          <w:b w:val="0"/>
          <w:bCs w:val="0"/>
          <w:color w:val="auto"/>
        </w:rPr>
        <w:fldChar w:fldCharType="end"/>
      </w:r>
      <w:r w:rsidR="006A4E61" w:rsidRPr="004243B0">
        <w:rPr>
          <w:b w:val="0"/>
          <w:bCs w:val="0"/>
          <w:color w:val="auto"/>
        </w:rPr>
        <w:t xml:space="preserve"> for confidence intervals</w:t>
      </w:r>
      <w:r w:rsidR="003C1D42" w:rsidRPr="004243B0">
        <w:rPr>
          <w:b w:val="0"/>
          <w:bCs w:val="0"/>
          <w:color w:val="auto"/>
        </w:rPr>
        <w:t>)</w:t>
      </w:r>
      <w:r w:rsidR="003C1D42" w:rsidRPr="000A28AB">
        <w:rPr>
          <w:b w:val="0"/>
          <w:bCs w:val="0"/>
          <w:color w:val="auto"/>
        </w:rPr>
        <w:t xml:space="preserve"> strain </w:t>
      </w:r>
      <w:r w:rsidRPr="000A28AB">
        <w:rPr>
          <w:b w:val="0"/>
          <w:bCs w:val="0"/>
          <w:color w:val="auto"/>
        </w:rPr>
        <w:t xml:space="preserve">frequencies </w:t>
      </w:r>
      <w:r w:rsidR="003C1D42" w:rsidRPr="000A28AB">
        <w:rPr>
          <w:b w:val="0"/>
          <w:bCs w:val="0"/>
          <w:color w:val="auto"/>
        </w:rPr>
        <w:t>in a mixed culture, corresponding to the growth curves in A-C</w:t>
      </w:r>
      <w:r w:rsidRPr="000A28AB">
        <w:rPr>
          <w:b w:val="0"/>
          <w:bCs w:val="0"/>
          <w:color w:val="auto"/>
        </w:rPr>
        <w:t xml:space="preserve">. </w:t>
      </w:r>
      <w:r w:rsidR="003C1D42" w:rsidRPr="000A28AB">
        <w:rPr>
          <w:b w:val="0"/>
          <w:bCs w:val="0"/>
          <w:color w:val="auto"/>
        </w:rPr>
        <w:t xml:space="preserve">Green and red dashed lines show </w:t>
      </w:r>
      <w:r w:rsidR="00581780" w:rsidRPr="00B02278">
        <w:rPr>
          <w:b w:val="0"/>
          <w:bCs w:val="0"/>
          <w:i/>
          <w:iCs/>
          <w:color w:val="auto"/>
        </w:rPr>
        <w:t>Curveball</w:t>
      </w:r>
      <w:r w:rsidR="00581780" w:rsidRPr="000A28AB">
        <w:rPr>
          <w:b w:val="0"/>
          <w:bCs w:val="0"/>
          <w:color w:val="auto"/>
        </w:rPr>
        <w:t xml:space="preserve"> </w:t>
      </w:r>
      <w:r w:rsidR="003C1D42" w:rsidRPr="000A28AB">
        <w:rPr>
          <w:b w:val="0"/>
          <w:bCs w:val="0"/>
          <w:color w:val="auto"/>
        </w:rPr>
        <w:t>prediction</w:t>
      </w:r>
      <w:r w:rsidR="00CD2EF9">
        <w:rPr>
          <w:b w:val="0"/>
          <w:bCs w:val="0"/>
          <w:color w:val="auto"/>
        </w:rPr>
        <w:t>s</w:t>
      </w:r>
      <w:r w:rsidR="003C1D42" w:rsidRPr="000A28AB">
        <w:rPr>
          <w:b w:val="0"/>
          <w:bCs w:val="0"/>
          <w:color w:val="auto"/>
        </w:rPr>
        <w:t>; dashed black lines show exponential model prediction</w:t>
      </w:r>
      <w:r w:rsidR="00CD2EF9">
        <w:rPr>
          <w:b w:val="0"/>
          <w:bCs w:val="0"/>
          <w:color w:val="auto"/>
        </w:rPr>
        <w:t>s</w:t>
      </w:r>
      <w:r w:rsidR="003C1D42" w:rsidRPr="000A28AB">
        <w:rPr>
          <w:b w:val="0"/>
          <w:bCs w:val="0"/>
          <w:color w:val="auto"/>
        </w:rPr>
        <w:t>. E</w:t>
      </w:r>
      <w:r w:rsidRPr="000A28AB">
        <w:rPr>
          <w:b w:val="0"/>
          <w:bCs w:val="0"/>
          <w:color w:val="auto"/>
        </w:rPr>
        <w:t xml:space="preserve">rror bars </w:t>
      </w:r>
      <w:r w:rsidR="003C1D42" w:rsidRPr="000A28AB">
        <w:rPr>
          <w:b w:val="0"/>
          <w:bCs w:val="0"/>
          <w:color w:val="auto"/>
        </w:rPr>
        <w:t>show</w:t>
      </w:r>
      <w:r w:rsidRPr="000A28AB">
        <w:rPr>
          <w:b w:val="0"/>
          <w:bCs w:val="0"/>
          <w:color w:val="auto"/>
        </w:rPr>
        <w:t xml:space="preserve"> standard deviation</w:t>
      </w:r>
      <w:r w:rsidR="003C1D42" w:rsidRPr="000A28AB">
        <w:rPr>
          <w:b w:val="0"/>
          <w:bCs w:val="0"/>
          <w:color w:val="auto"/>
        </w:rPr>
        <w:t xml:space="preserve"> (hardly seen in D and F). </w:t>
      </w:r>
      <w:r w:rsidR="00305BBC" w:rsidRPr="000A28AB">
        <w:rPr>
          <w:b w:val="0"/>
          <w:bCs w:val="0"/>
          <w:color w:val="auto"/>
        </w:rPr>
        <w:t>Root mean squared error of mixed culture fit (solid blue line to blue triangles): A, 0.011; B, 0.01; C, 0.008.</w:t>
      </w:r>
      <w:r w:rsidR="007755AA" w:rsidRPr="000A28AB">
        <w:rPr>
          <w:b w:val="0"/>
          <w:bCs w:val="0"/>
          <w:color w:val="auto"/>
        </w:rPr>
        <w:t xml:space="preserve"> </w:t>
      </w:r>
      <w:r w:rsidR="00305BBC" w:rsidRPr="000A28AB">
        <w:rPr>
          <w:b w:val="0"/>
          <w:bCs w:val="0"/>
          <w:color w:val="auto"/>
        </w:rPr>
        <w:t xml:space="preserve"> Estimated competition coefficients: D, a</w:t>
      </w:r>
      <w:r w:rsidR="00305BBC" w:rsidRPr="000A28AB">
        <w:rPr>
          <w:b w:val="0"/>
          <w:bCs w:val="0"/>
          <w:color w:val="auto"/>
          <w:vertAlign w:val="subscript"/>
        </w:rPr>
        <w:t>1</w:t>
      </w:r>
      <w:r w:rsidR="00305BBC" w:rsidRPr="000A28AB">
        <w:rPr>
          <w:b w:val="0"/>
          <w:bCs w:val="0"/>
          <w:color w:val="auto"/>
        </w:rPr>
        <w:t>=10, a</w:t>
      </w:r>
      <w:r w:rsidR="00305BBC" w:rsidRPr="000A28AB">
        <w:rPr>
          <w:b w:val="0"/>
          <w:bCs w:val="0"/>
          <w:color w:val="auto"/>
          <w:vertAlign w:val="subscript"/>
        </w:rPr>
        <w:t>2</w:t>
      </w:r>
      <w:r w:rsidR="00305BBC" w:rsidRPr="000A28AB">
        <w:rPr>
          <w:b w:val="0"/>
          <w:bCs w:val="0"/>
          <w:color w:val="auto"/>
        </w:rPr>
        <w:t>=0.77; E, a</w:t>
      </w:r>
      <w:r w:rsidR="00305BBC" w:rsidRPr="000A28AB">
        <w:rPr>
          <w:b w:val="0"/>
          <w:bCs w:val="0"/>
          <w:color w:val="auto"/>
          <w:vertAlign w:val="subscript"/>
        </w:rPr>
        <w:t>1</w:t>
      </w:r>
      <w:r w:rsidR="00305BBC" w:rsidRPr="000A28AB">
        <w:rPr>
          <w:b w:val="0"/>
          <w:bCs w:val="0"/>
          <w:color w:val="auto"/>
        </w:rPr>
        <w:t>=3.7, a</w:t>
      </w:r>
      <w:r w:rsidR="00305BBC" w:rsidRPr="000A28AB">
        <w:rPr>
          <w:b w:val="0"/>
          <w:bCs w:val="0"/>
          <w:color w:val="auto"/>
          <w:vertAlign w:val="subscript"/>
        </w:rPr>
        <w:t>2</w:t>
      </w:r>
      <w:r w:rsidR="00884A9C">
        <w:rPr>
          <w:b w:val="0"/>
          <w:bCs w:val="0"/>
          <w:color w:val="auto"/>
        </w:rPr>
        <w:t>=1.9</w:t>
      </w:r>
      <w:r w:rsidR="00305BBC" w:rsidRPr="000A28AB">
        <w:rPr>
          <w:b w:val="0"/>
          <w:bCs w:val="0"/>
          <w:color w:val="auto"/>
        </w:rPr>
        <w:t>; F, a</w:t>
      </w:r>
      <w:r w:rsidR="00305BBC" w:rsidRPr="000A28AB">
        <w:rPr>
          <w:b w:val="0"/>
          <w:bCs w:val="0"/>
          <w:color w:val="auto"/>
          <w:vertAlign w:val="subscript"/>
        </w:rPr>
        <w:t>1</w:t>
      </w:r>
      <w:r w:rsidR="00305BBC" w:rsidRPr="000A28AB">
        <w:rPr>
          <w:b w:val="0"/>
          <w:bCs w:val="0"/>
          <w:color w:val="auto"/>
        </w:rPr>
        <w:t>=0.31, a</w:t>
      </w:r>
      <w:r w:rsidR="00305BBC" w:rsidRPr="000A28AB">
        <w:rPr>
          <w:b w:val="0"/>
          <w:bCs w:val="0"/>
          <w:color w:val="auto"/>
          <w:vertAlign w:val="subscript"/>
        </w:rPr>
        <w:t>2</w:t>
      </w:r>
      <w:r w:rsidR="00305BBC" w:rsidRPr="000A28AB">
        <w:rPr>
          <w:b w:val="0"/>
          <w:bCs w:val="0"/>
          <w:color w:val="auto"/>
        </w:rPr>
        <w:t>=0.56. Inferred mean selection coefficients: D, 0.</w:t>
      </w:r>
      <w:r w:rsidR="002D0E2B" w:rsidRPr="000A28AB">
        <w:rPr>
          <w:b w:val="0"/>
          <w:bCs w:val="0"/>
          <w:color w:val="auto"/>
        </w:rPr>
        <w:t>01</w:t>
      </w:r>
      <w:r w:rsidR="002D0E2B">
        <w:rPr>
          <w:b w:val="0"/>
          <w:bCs w:val="0"/>
          <w:color w:val="auto"/>
        </w:rPr>
        <w:t>1</w:t>
      </w:r>
      <w:r w:rsidR="00305BBC" w:rsidRPr="000A28AB">
        <w:rPr>
          <w:b w:val="0"/>
          <w:bCs w:val="0"/>
          <w:color w:val="auto"/>
        </w:rPr>
        <w:t>; E, 0.01; F, 0.</w:t>
      </w:r>
      <w:r w:rsidR="002D0E2B" w:rsidRPr="000A28AB">
        <w:rPr>
          <w:b w:val="0"/>
          <w:bCs w:val="0"/>
          <w:color w:val="auto"/>
        </w:rPr>
        <w:t>02</w:t>
      </w:r>
      <w:r w:rsidR="002D0E2B">
        <w:rPr>
          <w:b w:val="0"/>
          <w:bCs w:val="0"/>
          <w:color w:val="auto"/>
        </w:rPr>
        <w:t>1</w:t>
      </w:r>
      <w:r w:rsidR="00305BBC" w:rsidRPr="000A28AB">
        <w:rPr>
          <w:b w:val="0"/>
          <w:bCs w:val="0"/>
          <w:color w:val="auto"/>
        </w:rPr>
        <w:t>.</w:t>
      </w:r>
      <w:bookmarkEnd w:id="5"/>
      <w:r w:rsidR="007A7F01" w:rsidRPr="000A28AB">
        <w:br w:type="page"/>
      </w:r>
    </w:p>
    <w:p w14:paraId="46A302B3" w14:textId="77777777" w:rsidR="007A7F01" w:rsidRPr="000A28AB" w:rsidRDefault="00F31589">
      <w:pPr>
        <w:pStyle w:val="Heading2"/>
      </w:pPr>
      <w:r>
        <w:lastRenderedPageBreak/>
        <w:t>c</w:t>
      </w:r>
      <w:r w:rsidR="00745FCB">
        <w:t xml:space="preserve">. </w:t>
      </w:r>
      <w:r w:rsidR="007A7F01" w:rsidRPr="000A28AB">
        <w:t>Fitness inference</w:t>
      </w:r>
    </w:p>
    <w:p w14:paraId="76AB709B" w14:textId="17CDCE20" w:rsidR="007A7F01" w:rsidRPr="000A28AB" w:rsidRDefault="007A7F01" w:rsidP="00C35103">
      <w:r w:rsidRPr="000A28AB">
        <w:t xml:space="preserve">The best way to infer the relative fitness of two strains is </w:t>
      </w:r>
      <w:r w:rsidR="008D7256">
        <w:t>to</w:t>
      </w:r>
      <w:r w:rsidR="008D7256" w:rsidRPr="000A28AB">
        <w:t xml:space="preserve"> </w:t>
      </w:r>
      <w:r w:rsidRPr="000A28AB">
        <w:t xml:space="preserve">perform pairwise competition </w:t>
      </w:r>
      <w:r w:rsidR="002D0E2B">
        <w:t>experiment</w:t>
      </w:r>
      <w:r w:rsidRPr="000A28AB">
        <w:t>s</w:t>
      </w:r>
      <w:r w:rsidR="003F085B" w:rsidRPr="000A28AB">
        <w:fldChar w:fldCharType="begin" w:fldLock="1"/>
      </w:r>
      <w:r w:rsidR="00532013">
        <w:instrText>ADDIN CSL_CITATION { "citationItems" : [ { "id" : "ITEM-1",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"ITEM-1", "issue" : "5", "issued" : { "date-parts" : [ [ "2015" ] ] }, "page" : "e0126210", "title" : "A Comparison of Methods to Measure Fitness in &lt;i&gt;Escherichia coli&lt;/i&gt;", "type" : "article-journal", "volume" : "10" }, "uris" : [ "http://www.mendeley.com/documents/?uuid=e02f4657-f10b-4980-a582-98ea370b5fce" ] } ], "mendeley" : { "formattedCitation" : "&lt;sup&gt;7&lt;/sup&gt;", "plainTextFormattedCitation" : "7", "previouslyFormattedCitation" : "&lt;sup&gt;7&lt;/sup&gt;" }, "properties" : { "noteIndex" : 0 }, "schema" : "https://github.com/citation-style-language/schema/raw/master/csl-citation.json" }</w:instrText>
      </w:r>
      <w:r w:rsidR="003F085B" w:rsidRPr="000A28AB">
        <w:fldChar w:fldCharType="separate"/>
      </w:r>
      <w:r w:rsidR="00C35103" w:rsidRPr="00C35103">
        <w:rPr>
          <w:noProof/>
          <w:vertAlign w:val="superscript"/>
        </w:rPr>
        <w:t>7</w:t>
      </w:r>
      <w:r w:rsidR="003F085B" w:rsidRPr="000A28AB">
        <w:fldChar w:fldCharType="end"/>
      </w:r>
      <w:r w:rsidRPr="000A28AB">
        <w:t xml:space="preserve">: growing both strains in a mixed culture and measuring the change in their frequencies over time. Using </w:t>
      </w:r>
      <w:r w:rsidR="008D7256" w:rsidRPr="00B02278">
        <w:rPr>
          <w:i/>
          <w:iCs/>
        </w:rPr>
        <w:t>Curveball</w:t>
      </w:r>
      <w:r w:rsidRPr="000A28AB">
        <w:t>,</w:t>
      </w:r>
      <w:r w:rsidR="00170A76" w:rsidRPr="000A28AB">
        <w:t xml:space="preserve"> pairwise competitions can be predicted </w:t>
      </w:r>
      <w:r w:rsidRPr="000A28AB">
        <w:t xml:space="preserve">by simply </w:t>
      </w:r>
      <w:r w:rsidR="00170A76" w:rsidRPr="000A28AB">
        <w:t xml:space="preserve">measuring </w:t>
      </w:r>
      <w:r w:rsidR="008D7256">
        <w:t>the</w:t>
      </w:r>
      <w:r w:rsidR="00170A76" w:rsidRPr="000A28AB">
        <w:t xml:space="preserve"> optical density during growth </w:t>
      </w:r>
      <w:r w:rsidRPr="000A28AB">
        <w:t>in mono- and mixed cultures</w:t>
      </w:r>
      <w:r w:rsidR="008D7256">
        <w:t xml:space="preserve">, </w:t>
      </w:r>
      <w:r w:rsidRPr="000A28AB">
        <w:t>without direct</w:t>
      </w:r>
      <w:r w:rsidR="008D7256">
        <w:t>ly</w:t>
      </w:r>
      <w:r w:rsidRPr="000A28AB">
        <w:t xml:space="preserve"> </w:t>
      </w:r>
      <w:r w:rsidR="008D7256">
        <w:t>measuring</w:t>
      </w:r>
      <w:r w:rsidR="008D7256" w:rsidRPr="000A28AB">
        <w:t xml:space="preserve"> </w:t>
      </w:r>
      <w:r w:rsidRPr="000A28AB">
        <w:t xml:space="preserve">strain frequencies. </w:t>
      </w:r>
    </w:p>
    <w:p w14:paraId="2A0BD382" w14:textId="6B8CDAAE" w:rsidR="007A7F01" w:rsidRPr="000A28AB" w:rsidRDefault="005E3BFE" w:rsidP="00C35103">
      <w:r w:rsidRPr="000A28AB">
        <w:t>Relative fitness</w:t>
      </w:r>
      <w:r w:rsidR="00525B18" w:rsidRPr="000A28AB">
        <w:t xml:space="preserve"> (given by 1+</w:t>
      </w:r>
      <w:r w:rsidR="00525B18" w:rsidRPr="000A28AB">
        <w:rPr>
          <w:i/>
          <w:iCs/>
        </w:rPr>
        <w:t>s</w:t>
      </w:r>
      <w:r w:rsidR="00525B18" w:rsidRPr="000A28AB">
        <w:t xml:space="preserve">,where </w:t>
      </w:r>
      <w:r w:rsidR="00525B18" w:rsidRPr="000A28AB">
        <w:rPr>
          <w:i/>
          <w:iCs/>
        </w:rPr>
        <w:t xml:space="preserve">s </w:t>
      </w:r>
      <w:r w:rsidR="00525B18" w:rsidRPr="000A28AB">
        <w:t>is the</w:t>
      </w:r>
      <w:r w:rsidR="00525B18" w:rsidRPr="000A28AB">
        <w:rPr>
          <w:i/>
          <w:iCs/>
        </w:rPr>
        <w:t xml:space="preserve"> selection coefficient </w:t>
      </w:r>
      <w:r w:rsidR="00525B18" w:rsidRPr="000A28AB">
        <w:t>of the strain of interest)</w:t>
      </w:r>
      <w:r w:rsidRPr="000A28AB">
        <w:t xml:space="preserve"> can be estimated from pairwise competition results</w:t>
      </w:r>
      <w:r w:rsidR="00525B18" w:rsidRPr="000A28AB">
        <w:t xml:space="preserve"> using</w:t>
      </w:r>
      <w:r w:rsidR="007A7F01" w:rsidRPr="000A28AB">
        <w:fldChar w:fldCharType="begin" w:fldLock="1"/>
      </w:r>
      <w:r w:rsidR="00532013">
        <w:instrText>ADDIN CSL_CITATION { "citationItems" : [ { "id" : "ITEM-1", "itemData" : { "DOI" : "10.1098/rsbl.2010.0580", "ISSN" : "1744-957X", "PMID" : "20810425", "abstract" : "Distributions of mutation fitness effects from evolution experiments are available in an increasing number of species, opening the way for a vast array of applications in evolutionary biology. However, comparison of estimated distributions among studies is hampered by inconsistencies in the definitions of fitness effects and selection coefficients. In particular, the use of ratios of Malthusian growth rates as 'relative fitnesses' leads to wrong inference of the strength of selection. Scaling Malthusian fitness by the generation time may help overcome this shortcoming, and allow accurate comparison of selection coefficients across species. For species reproducing by binary fission (neglecting cellular death), ln2 can be used as a correction factor, but in general, the growth rate and generation time of the wild-type should be provided in studies reporting distribution of mutation fitness effects. I also discuss how density and frequency dependence of population growth affect selection and its measurement in evolution experiments.", "author" : [ { "dropping-particle" : "", "family" : "Chevin", "given" : "Luis-Miguel", "non-dropping-particle" : "", "parse-names" : false, "suffix" : "" } ], "container-title" : "Biology letters", "id" : "ITEM-1", "issue" : "2", "issued" : { "date-parts" : [ [ "2011", "4", "23" ] ] }, "page" : "210-3", "title" : "On measuring selection in experimental evolution.", "type" : "article-journal", "volume" : "7" }, "uris" : [ "http://www.mendeley.com/documents/?uuid=1e94d081-c729-43ac-b9be-63d792575b27" ] } ], "mendeley" : { "formattedCitation" : "&lt;sup&gt;3&lt;/sup&gt;", "plainTextFormattedCitation" : "3", "previouslyFormattedCitation" : "&lt;sup&gt;3&lt;/sup&gt;" }, "properties" : { "noteIndex" : 0 }, "schema" : "https://github.com/citation-style-language/schema/raw/master/csl-citation.json" }</w:instrText>
      </w:r>
      <w:r w:rsidR="007A7F01" w:rsidRPr="000A28AB">
        <w:fldChar w:fldCharType="separate"/>
      </w:r>
      <w:r w:rsidR="00C35103" w:rsidRPr="00C35103">
        <w:rPr>
          <w:noProof/>
          <w:vertAlign w:val="superscript"/>
        </w:rPr>
        <w:t>3</w:t>
      </w:r>
      <w:r w:rsidR="007A7F01" w:rsidRPr="000A28AB">
        <w:fldChar w:fldCharType="end"/>
      </w:r>
      <w:r w:rsidR="007A7F01" w:rsidRPr="000A28AB">
        <w:t>:</w:t>
      </w:r>
    </w:p>
    <w:p w14:paraId="22BDFCF8" w14:textId="77777777" w:rsidR="007A7F01" w:rsidRPr="000A28AB" w:rsidRDefault="007A7F01">
      <w:pPr>
        <w:jc w:val="right"/>
      </w:pPr>
      <m:oMath>
        <m:r>
          <w:rPr>
            <w:rFonts w:ascii="Cambria Math" w:hAnsi="Cambria Math"/>
          </w:rPr>
          <m:t>s(t)=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f>
                  <m:fPr>
                    <m:ctrlPr>
                      <w:rPr>
                        <w:rFonts w:ascii="Cambria Math" w:hAnsi="Cambria Math"/>
                        <w:i/>
                      </w:rPr>
                    </m:ctrlPr>
                  </m:fPr>
                  <m:num>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t</m:t>
                        </m:r>
                      </m:e>
                    </m:d>
                  </m:num>
                  <m:den>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t</m:t>
                        </m:r>
                      </m:e>
                    </m:d>
                  </m:den>
                </m:f>
              </m:e>
            </m:d>
          </m:e>
        </m:func>
        <m:r>
          <w:rPr>
            <w:rFonts w:ascii="Cambria Math" w:hAnsi="Cambria Math"/>
          </w:rPr>
          <m:t>,</m:t>
        </m:r>
      </m:oMath>
      <w:r w:rsidRPr="000A28AB">
        <w:t xml:space="preserve">                                         </w:t>
      </w:r>
      <w:r w:rsidR="00B57EC6" w:rsidRPr="000A28AB">
        <w:t>[</w:t>
      </w:r>
      <w:r w:rsidRPr="000A28AB">
        <w:t>4</w:t>
      </w:r>
      <w:r w:rsidR="00B57EC6" w:rsidRPr="000A28AB">
        <w:t>]</w:t>
      </w:r>
    </w:p>
    <w:p w14:paraId="6D9E684B" w14:textId="03F23380" w:rsidR="007A7F01" w:rsidRPr="000A28AB" w:rsidRDefault="007A7F01" w:rsidP="00837953">
      <w:pPr>
        <w:ind w:firstLine="0"/>
      </w:pPr>
      <w:r w:rsidRPr="000A28AB">
        <w:t xml:space="preserve">where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(t)</m:t>
        </m:r>
      </m:oMath>
      <w:r w:rsidRPr="000A28AB">
        <w:t xml:space="preserve"> and </w:t>
      </w:r>
      <m:oMath>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(t)</m:t>
        </m:r>
      </m:oMath>
      <w:r w:rsidRPr="000A28AB">
        <w:t xml:space="preserve"> are the</w:t>
      </w:r>
      <w:r w:rsidR="00525B18" w:rsidRPr="000A28AB">
        <w:t xml:space="preserve"> frequencies or </w:t>
      </w:r>
      <w:r w:rsidRPr="000A28AB">
        <w:t xml:space="preserve">densities of the strains and </w:t>
      </w:r>
      <m:oMath>
        <m:r>
          <w:rPr>
            <w:rFonts w:ascii="Cambria Math" w:hAnsi="Cambria Math"/>
          </w:rPr>
          <m:t>t</m:t>
        </m:r>
      </m:oMath>
      <w:r w:rsidRPr="000A28AB">
        <w:t xml:space="preserve"> is time. </w:t>
      </w:r>
      <w:r w:rsidR="00032ADE">
        <w:t xml:space="preserve">Using </w:t>
      </w:r>
      <w:r w:rsidR="00032ADE" w:rsidRPr="00B02278">
        <w:rPr>
          <w:i/>
          <w:iCs/>
        </w:rPr>
        <w:t>Curveball</w:t>
      </w:r>
      <w:r w:rsidR="00032ADE">
        <w:t xml:space="preserve">, </w:t>
      </w:r>
      <w:r w:rsidR="002D0E2B">
        <w:t>we inferred</w:t>
      </w:r>
      <w:r w:rsidR="002D0E2B" w:rsidRPr="000A28AB">
        <w:t xml:space="preserve"> </w:t>
      </w:r>
      <w:r w:rsidR="00B96C01" w:rsidRPr="000A28AB">
        <w:t xml:space="preserve">the </w:t>
      </w:r>
      <w:r w:rsidR="002D0E2B">
        <w:t>average selection coefficient</w:t>
      </w:r>
      <w:r w:rsidR="00B96C01" w:rsidRPr="000A28AB">
        <w:t xml:space="preserve"> of the </w:t>
      </w:r>
      <w:r w:rsidR="002D0E2B">
        <w:t xml:space="preserve">red </w:t>
      </w:r>
      <w:r w:rsidR="00B96C01" w:rsidRPr="000A28AB">
        <w:t xml:space="preserve">strain </w:t>
      </w:r>
      <w:r w:rsidR="00B96C01">
        <w:t xml:space="preserve">based upon </w:t>
      </w:r>
      <w:r w:rsidR="00B02278">
        <w:t>e</w:t>
      </w:r>
      <w:r w:rsidR="00B96C01">
        <w:t>q. 4 applied to the</w:t>
      </w:r>
      <w:r w:rsidRPr="000A28AB">
        <w:t xml:space="preserve"> predicted </w:t>
      </w:r>
      <w:r w:rsidR="005E3BFE" w:rsidRPr="000A28AB">
        <w:t xml:space="preserve">densities of </w:t>
      </w:r>
      <w:r w:rsidR="002D0E2B">
        <w:t xml:space="preserve">the </w:t>
      </w:r>
      <w:r w:rsidR="005E3BFE" w:rsidRPr="000A28AB">
        <w:t xml:space="preserve">strains </w:t>
      </w:r>
      <w:r w:rsidRPr="000A28AB">
        <w:t>(</w:t>
      </w:r>
      <w:r w:rsidR="003B757D">
        <w:fldChar w:fldCharType="begin"/>
      </w:r>
      <w:r w:rsidR="003B757D">
        <w:instrText xml:space="preserve"> REF _Ref454205622 \h </w:instrText>
      </w:r>
      <w:r w:rsidR="003B757D">
        <w:fldChar w:fldCharType="separate"/>
      </w:r>
      <w:r w:rsidR="00796A41" w:rsidRPr="000A28AB">
        <w:t xml:space="preserve">Figure </w:t>
      </w:r>
      <w:r w:rsidR="00796A41">
        <w:rPr>
          <w:noProof/>
        </w:rPr>
        <w:t>3</w:t>
      </w:r>
      <w:r w:rsidR="003B757D">
        <w:fldChar w:fldCharType="end"/>
      </w:r>
      <w:r w:rsidR="003B757D">
        <w:t>D-F</w:t>
      </w:r>
      <w:r w:rsidRPr="000A28AB">
        <w:t>)</w:t>
      </w:r>
      <w:r w:rsidR="002D0E2B">
        <w:t xml:space="preserve">: </w:t>
      </w:r>
      <w:r w:rsidR="002D0E2B">
        <w:rPr>
          <w:i/>
          <w:iCs/>
        </w:rPr>
        <w:t>s=</w:t>
      </w:r>
      <w:r w:rsidR="002D0E2B" w:rsidRPr="00837953">
        <w:t>0.01</w:t>
      </w:r>
      <w:r w:rsidR="002D0E2B">
        <w:t>1</w:t>
      </w:r>
      <w:r w:rsidR="002D0E2B" w:rsidRPr="00837953">
        <w:t>, 0.01,</w:t>
      </w:r>
      <w:r w:rsidR="002D0E2B">
        <w:t xml:space="preserve"> and</w:t>
      </w:r>
      <w:r w:rsidR="002D0E2B" w:rsidRPr="00837953">
        <w:t xml:space="preserve"> 0.02</w:t>
      </w:r>
      <w:r w:rsidR="002D0E2B">
        <w:t>1 in experiments A, B, and C, respectively.</w:t>
      </w:r>
    </w:p>
    <w:p w14:paraId="7113F9E8" w14:textId="77777777" w:rsidR="007A7F01" w:rsidRPr="000A28AB" w:rsidRDefault="007A7F01">
      <w:pPr>
        <w:pStyle w:val="Heading1"/>
      </w:pPr>
      <w:r w:rsidRPr="000A28AB">
        <w:t>Discussion</w:t>
      </w:r>
    </w:p>
    <w:p w14:paraId="26673271" w14:textId="3448FDDF" w:rsidR="007A7F01" w:rsidRPr="000A28AB" w:rsidRDefault="007A7F01" w:rsidP="00837953">
      <w:r w:rsidRPr="000A28AB">
        <w:t>We developed</w:t>
      </w:r>
      <w:r w:rsidR="00CD2EF9">
        <w:t xml:space="preserve"> </w:t>
      </w:r>
      <w:r w:rsidR="00CD2EF9">
        <w:rPr>
          <w:i/>
          <w:iCs/>
        </w:rPr>
        <w:t>Curveball</w:t>
      </w:r>
      <w:r w:rsidR="00CD2EF9">
        <w:t>,</w:t>
      </w:r>
      <w:r w:rsidRPr="000A28AB">
        <w:t xml:space="preserve"> a new computational </w:t>
      </w:r>
      <w:r w:rsidR="00CD2EF9">
        <w:t>approach</w:t>
      </w:r>
      <w:r w:rsidR="00CD2EF9" w:rsidRPr="000A28AB">
        <w:t xml:space="preserve"> </w:t>
      </w:r>
      <w:r w:rsidRPr="000A28AB">
        <w:t>to predict</w:t>
      </w:r>
      <w:r w:rsidR="00CD2EF9">
        <w:t xml:space="preserve"> relative</w:t>
      </w:r>
      <w:r w:rsidRPr="000A28AB">
        <w:t xml:space="preserve"> growth in a mixed culture from growth curves of mono- and mixed cultures</w:t>
      </w:r>
      <w:r w:rsidR="002D0E2B">
        <w:t>,</w:t>
      </w:r>
      <w:r w:rsidRPr="000A28AB">
        <w:t xml:space="preserve"> without measuring frequencies of single </w:t>
      </w:r>
      <w:r w:rsidR="00CD2EF9">
        <w:t>isolates</w:t>
      </w:r>
      <w:r w:rsidR="00CD2EF9" w:rsidRPr="000A28AB">
        <w:t xml:space="preserve"> </w:t>
      </w:r>
      <w:r w:rsidR="00B96C01">
        <w:t>with</w:t>
      </w:r>
      <w:r w:rsidRPr="000A28AB">
        <w:t xml:space="preserve">in the mixed culture. We tested and validated </w:t>
      </w:r>
      <w:r w:rsidR="00B96C01">
        <w:t>this</w:t>
      </w:r>
      <w:r w:rsidR="00B96C01" w:rsidRPr="000A28AB">
        <w:t xml:space="preserve"> </w:t>
      </w:r>
      <w:r w:rsidR="00CD2EF9">
        <w:t>new approach</w:t>
      </w:r>
      <w:r w:rsidRPr="000A28AB">
        <w:t xml:space="preserve">, which performed </w:t>
      </w:r>
      <w:r w:rsidR="00B96C01">
        <w:t>far</w:t>
      </w:r>
      <w:r w:rsidRPr="000A28AB">
        <w:t xml:space="preserve"> better than the model commonly used in the literature.</w:t>
      </w:r>
      <w:r w:rsidR="00CD2EF9">
        <w:t xml:space="preserve"> </w:t>
      </w:r>
      <w:r w:rsidR="00CD2EF9">
        <w:rPr>
          <w:i/>
          <w:iCs/>
        </w:rPr>
        <w:t>Curveball</w:t>
      </w:r>
      <w:r w:rsidR="00CD2EF9">
        <w:t xml:space="preserve"> only assumes that the assayed strains grow in accordance with the growth and competition models: namely, that growth only depends on resource availability</w:t>
      </w:r>
      <w:r w:rsidR="002D0E2B">
        <w:t>. T</w:t>
      </w:r>
      <w:r w:rsidR="00CD2EF9">
        <w:t xml:space="preserve">herefore, this approach can be applied </w:t>
      </w:r>
      <w:r w:rsidR="00510F80">
        <w:t xml:space="preserve">to </w:t>
      </w:r>
      <w:r w:rsidR="00CD2EF9">
        <w:t>data from a variety of organisms, experiments, and conditions.</w:t>
      </w:r>
    </w:p>
    <w:p w14:paraId="6006E7F3" w14:textId="28B08257" w:rsidR="007A7F01" w:rsidRPr="000A28AB" w:rsidRDefault="007A7F01" w:rsidP="00C35103">
      <w:r w:rsidRPr="000A28AB">
        <w:t xml:space="preserve">We have released an open-source software package which implements </w:t>
      </w:r>
      <w:r w:rsidR="00CD2EF9">
        <w:rPr>
          <w:i/>
          <w:iCs/>
        </w:rPr>
        <w:t xml:space="preserve">Curveball </w:t>
      </w:r>
      <w:r w:rsidRPr="000A28AB">
        <w:t>(</w:t>
      </w:r>
      <w:hyperlink r:id="rId13" w:history="1">
        <w:r w:rsidRPr="000A28AB">
          <w:rPr>
            <w:rStyle w:val="Hyperlink"/>
          </w:rPr>
          <w:t>http://curveball.yoavram.com</w:t>
        </w:r>
      </w:hyperlink>
      <w:r w:rsidRPr="000A28AB">
        <w:t xml:space="preserve">). </w:t>
      </w:r>
      <w:r w:rsidR="00CD2EF9">
        <w:t xml:space="preserve">This software </w:t>
      </w:r>
      <w:r w:rsidR="00525B18" w:rsidRPr="000A28AB">
        <w:t>is written in Python</w:t>
      </w:r>
      <w:r w:rsidR="00912FD4" w:rsidRPr="000A28AB">
        <w:fldChar w:fldCharType="begin" w:fldLock="1"/>
      </w:r>
      <w:r w:rsidR="0053201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"&lt;sup&gt;13&lt;/sup&gt;" }, "properties" : { "noteIndex" : 0 }, "schema" : "https://github.com/citation-style-language/schema/raw/master/csl-citation.json" }</w:instrText>
      </w:r>
      <w:r w:rsidR="00912FD4" w:rsidRPr="000A28AB">
        <w:fldChar w:fldCharType="separate"/>
      </w:r>
      <w:r w:rsidR="00C35103" w:rsidRPr="00C35103">
        <w:rPr>
          <w:noProof/>
          <w:vertAlign w:val="superscript"/>
        </w:rPr>
        <w:t>13</w:t>
      </w:r>
      <w:r w:rsidR="00912FD4" w:rsidRPr="000A28AB">
        <w:fldChar w:fldCharType="end"/>
      </w:r>
      <w:r w:rsidR="00912FD4" w:rsidDel="00912FD4">
        <w:t xml:space="preserve"> </w:t>
      </w:r>
      <w:r w:rsidR="00525B18" w:rsidRPr="000A28AB">
        <w:t xml:space="preserve">and includes a user interface that </w:t>
      </w:r>
      <w:r w:rsidR="00510F80">
        <w:t>does not require</w:t>
      </w:r>
      <w:r w:rsidR="009D3C63" w:rsidRPr="000A28AB">
        <w:t xml:space="preserve"> prior knowledge in programming</w:t>
      </w:r>
      <w:r w:rsidRPr="000A28AB">
        <w:t xml:space="preserve">. It </w:t>
      </w:r>
      <w:r w:rsidR="00525B18" w:rsidRPr="000A28AB">
        <w:t xml:space="preserve">is free and open, </w:t>
      </w:r>
      <w:r w:rsidR="00B96C01">
        <w:t xml:space="preserve">such that </w:t>
      </w:r>
      <w:r w:rsidR="005E3BFE" w:rsidRPr="000A28AB">
        <w:t xml:space="preserve">additional </w:t>
      </w:r>
      <w:r w:rsidR="00525B18" w:rsidRPr="000A28AB">
        <w:t>d</w:t>
      </w:r>
      <w:r w:rsidRPr="000A28AB">
        <w:t xml:space="preserve">ata formats, growth and competition models, and </w:t>
      </w:r>
      <w:r w:rsidR="00525B18" w:rsidRPr="000A28AB">
        <w:t>other analyse</w:t>
      </w:r>
      <w:r w:rsidRPr="000A28AB">
        <w:t>s can be added</w:t>
      </w:r>
      <w:r w:rsidR="00B96C01">
        <w:t xml:space="preserve"> </w:t>
      </w:r>
      <w:r w:rsidR="00B96C01" w:rsidRPr="000A28AB">
        <w:t>by the community</w:t>
      </w:r>
      <w:r w:rsidR="00B96C01">
        <w:t xml:space="preserve"> to extend its utility</w:t>
      </w:r>
      <w:r w:rsidRPr="000A28AB">
        <w:t>.</w:t>
      </w:r>
    </w:p>
    <w:p w14:paraId="03FD3963" w14:textId="2A045C23" w:rsidR="00AD5609" w:rsidRPr="000A28AB" w:rsidRDefault="007A7F01" w:rsidP="00C35103">
      <w:r w:rsidRPr="000A28AB">
        <w:t xml:space="preserve">Growth curve experiments, in which only optical density is measured, require much less effort and resources than pairwise competition experiments, in which the cell frequency or count of each strain </w:t>
      </w:r>
      <w:r w:rsidR="00B96C01">
        <w:t>must be</w:t>
      </w:r>
      <w:r w:rsidR="00B96C01" w:rsidRPr="000A28AB">
        <w:t xml:space="preserve"> </w:t>
      </w:r>
      <w:r w:rsidR="00B96C01">
        <w:t>determined</w:t>
      </w:r>
      <w:r w:rsidRPr="000A28AB">
        <w:fldChar w:fldCharType="begin" w:fldLock="1"/>
      </w:r>
      <w:r w:rsidR="00532013">
        <w:instrText>ADDIN CSL_CITATION { "citationItems" : [ { "id" : "ITEM-1", "itemData" : { "DOI" : "10.1371/journal.pone.0126915", "ISSN" : "1932-6203", "author" : [ { "dropping-particle" : "", "family" : "Concepci\u00f3n-Acevedo", "given" : "Jeniffer", "non-dropping-particle" : "", "parse-names" : false, "suffix" : "" }, { "dropping-particle" : "", "family" : "Weiss", "given" : "Howard N.", "non-dropping-particle" : "", "parse-names" : false, "suffix" : "" }, { "dropping-particle" : "", "family" : "Chaudhry", "given" : "Waqas Nasir", "non-dropping-particle" : "", "parse-names" : false, "suffix" : "" }, { "dropping-particle" : "", "family" : "Levin", "given" : "Bruce R.", "non-dropping-particle" : "", "parse-names" : false, "suffix" : "" } ], "container-title" : "Plos One", "id" : "ITEM-1", "issue" : "6", "issued" : { "date-parts" : [ [ "2015" ] ] }, "page" : "e0126915", "title" : "Malthusian Parameters as Estimators of the Fitness of Microbes: A Cautionary Tale about the Low Side of High Throughput", "type" : "article-journal", "volume" : "10" }, "uris" : [ "http://www.mendeley.com/documents/?uuid=ff5b14a1-2eed-4181-bbbe-e8e83a728fd8" ] }, { "id" : "ITEM-2", "itemData" : { "DOI" : "10.1371/journal.pone.0126210", "ISSN" : "1932-6203", "author" : [ { "dropping-particle" : "", "family" : "Wiser", "given" : "Michael J", "non-dropping-particle" : "", "parse-names" : false, "suffix" : "" }, { "dropping-particle" : "", "family" : "Lenski", "given" : "Richard E.", "non-dropping-particle" : "", "parse-names" : false, "suffix" : "" } ], "container-title" : "PLOS ONE", "id" : "ITEM-2", "issue" : "5", "issued" : { "date-parts" : [ [ "2015" ] ] }, "page" : "e0126210", "title" : "A Comparison of Methods to Measure Fitness in &lt;i&gt;Escherichia coli&lt;/i&gt;", "type" : "article-journal", "volume" : "10" }, "uris" : [ "http://www.mendeley.com/documents/?uuid=e02f4657-f10b-4980-a582-98ea370b5fce" ] }, { "id" : "ITEM-3", "itemData" : { "DOI" : "10.1126/science.1122469", "ISSN" : "1095-9203", "PMID" : "16543462", "abstract" : "Rapid evolution of asexual populations, such as that of cancer cells or of microorganisms developing drug resistance, can include the simultaneous spread of distinct beneficial mutations. We demonstrate that evolution in such cases is driven by the fitness effects and appearance times of only a small minority of favorable mutations. The complexity of the mutation-selection process is thereby greatly reduced, and much of the evolutionary dynamics can be encapsulated in two parameters-an effective selection coefficient and effective rate of beneficial mutations. We confirm this theoretical finding and estimate the effective parameters for evolving populations of fluorescently labeled Escherichia coli. The effective parameters constitute a simple description and provide a natural standard for comparing adaptation between species and across environments.", "author" : [ { "dropping-particle" : "", "family" : "Hegreness", "given" : "Matthew", "non-dropping-particle" : "", "parse-names" : false, "suffix" : "" }, { "dropping-particle" : "", "family" : "Shoresh", "given" : "Noam", "non-dropping-particle" : "", "parse-names" : false, "suffix" : "" }, { "dropping-particle" : "", "family" : "Hartl", "given" : "Daniel L.", "non-dropping-particle" : "", "parse-names" : false, "suffix" : "" }, { "dropping-particle" : "", "family" : "Kishony", "given" : "Roy", "non-dropping-particle" : "", "parse-names" : false, "suffix" : "" } ], "container-title" : "Science", "id" : "ITEM-3", "issue" : "5767", "issued" : { "date-parts" : [ [ "2006", "3" ] ] }, "note" : "INTERESTING\n- Justification of the use of a standard selection coefficient in modeling asexual populations. \n- Measurements of the selection coefficient for laboratory e. coli \n- clonal interference\n- simulation - i dont understand, but what i see is that they use different distributions of mutations and get the same unimodal distribution of beneficial mutations. see Fig. 1 \n- competition of mutant clones of e coli - Fig 2. COOL.\n- comparing laboratory results with simulation\n-", "page" : "1615-7", "title" : "An equivalence principle for the incorporation of favorable mutations in asexual populations.", "type" : "article-journal", "volume" : "311" }, "uris" : [ "http://www.mendeley.com/documents/?uuid=df098aed-e9a8-43d7-8750-773e2a8a73f5" ] }, { "id" : "ITEM-4",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"ITEM-4",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"&lt;sup&gt;5,7,8,14&lt;/sup&gt;", "plainTextFormattedCitation" : "5,7,8,14", "previouslyFormattedCitation" : "&lt;sup&gt;5,7,8,14&lt;/sup&gt;" }, "properties" : { "noteIndex" : 0 }, "schema" : "https://github.com/citation-style-language/schema/raw/master/csl-citation.json" }</w:instrText>
      </w:r>
      <w:r w:rsidRPr="000A28AB">
        <w:fldChar w:fldCharType="separate"/>
      </w:r>
      <w:r w:rsidR="00C35103" w:rsidRPr="00C35103">
        <w:rPr>
          <w:noProof/>
          <w:vertAlign w:val="superscript"/>
        </w:rPr>
        <w:t>5,7,8,14</w:t>
      </w:r>
      <w:r w:rsidRPr="000A28AB">
        <w:fldChar w:fldCharType="end"/>
      </w:r>
      <w:r w:rsidRPr="000A28AB">
        <w:t>.</w:t>
      </w:r>
      <w:r w:rsidR="00525B18" w:rsidRPr="000A28AB">
        <w:t xml:space="preserve"> </w:t>
      </w:r>
      <w:r w:rsidRPr="000A28AB">
        <w:t xml:space="preserve">Current </w:t>
      </w:r>
      <w:r w:rsidR="00B96C01">
        <w:t>approaches to</w:t>
      </w:r>
      <w:r w:rsidR="00B96C01" w:rsidRPr="000A28AB">
        <w:t xml:space="preserve"> </w:t>
      </w:r>
      <w:r w:rsidRPr="000A28AB">
        <w:t>estimati</w:t>
      </w:r>
      <w:r w:rsidR="00B96C01">
        <w:t xml:space="preserve">ng </w:t>
      </w:r>
      <w:r w:rsidRPr="000A28AB">
        <w:t>fitness from growth curves</w:t>
      </w:r>
      <w:r w:rsidR="005E3BFE" w:rsidRPr="000A28AB">
        <w:t xml:space="preserve"> mostly</w:t>
      </w:r>
      <w:r w:rsidRPr="000A28AB">
        <w:t xml:space="preserve"> use the growth rate </w:t>
      </w:r>
      <w:r w:rsidR="005E3BFE" w:rsidRPr="000A28AB">
        <w:t xml:space="preserve">or the maximum </w:t>
      </w:r>
      <w:r w:rsidR="005E3BFE" w:rsidRPr="000A28AB">
        <w:lastRenderedPageBreak/>
        <w:t xml:space="preserve">population density </w:t>
      </w:r>
      <w:r w:rsidRPr="000A28AB">
        <w:t xml:space="preserve">as a proxy </w:t>
      </w:r>
      <w:r w:rsidR="00B96C01">
        <w:t>for</w:t>
      </w:r>
      <w:r w:rsidR="00B96C01" w:rsidRPr="000A28AB">
        <w:t xml:space="preserve"> </w:t>
      </w:r>
      <w:r w:rsidRPr="000A28AB">
        <w:t xml:space="preserve">fitness. </w:t>
      </w:r>
      <w:r w:rsidR="005E3BFE" w:rsidRPr="000A28AB">
        <w:t>However, t</w:t>
      </w:r>
      <w:r w:rsidRPr="000A28AB">
        <w:t xml:space="preserve">he growth rate and other proxies </w:t>
      </w:r>
      <w:r w:rsidR="004A703D">
        <w:t xml:space="preserve">for </w:t>
      </w:r>
      <w:r w:rsidRPr="000A28AB">
        <w:t>fitness</w:t>
      </w:r>
      <w:r w:rsidR="005E3BFE" w:rsidRPr="000A28AB">
        <w:t xml:space="preserve"> based on a single growth parameter </w:t>
      </w:r>
      <w:r w:rsidRPr="000A28AB">
        <w:t xml:space="preserve">cannot capture the full scope of effects </w:t>
      </w:r>
      <w:r w:rsidR="004A703D">
        <w:t xml:space="preserve">that </w:t>
      </w:r>
      <w:r w:rsidRPr="000A28AB">
        <w:t>contribut</w:t>
      </w:r>
      <w:r w:rsidR="004A703D">
        <w:t xml:space="preserve">e </w:t>
      </w:r>
      <w:r w:rsidRPr="000A28AB">
        <w:t xml:space="preserve">to differences in </w:t>
      </w:r>
      <w:r w:rsidR="004A703D">
        <w:t xml:space="preserve">overall </w:t>
      </w:r>
      <w:r w:rsidRPr="000A28AB">
        <w:t>fitness</w:t>
      </w:r>
      <w:r w:rsidR="00624088" w:rsidRPr="000A28AB">
        <w:fldChar w:fldCharType="begin" w:fldLock="1"/>
      </w:r>
      <w:r w:rsidR="00532013">
        <w:instrText>ADDIN CSL_CITATION { "citationItems" : [ { "id" : "ITEM-1", "itemData" : { "DOI" : "10.1098/rspb.2009.2099", "ISBN" : "1471-2954 (Electronic)\\r0962-8452 (Linking)", "ISSN" : "0962-8452", "PMID" : "20129976", "abstract" : "The set of single-gene deletions in yeast can be used to evaluate the effect of mutation on fitness over the whole genome. The measurement of growth in pure culture or relative growth in mixtures has confirmed that most deletions have little effect in laboratory culture. Moreover, there is a sharp distinction between lethality and a very mild impairment of growth, with very few intermediate cases. Different components of fitness, such as growth rate and yield, are positively correlated. Growth is also positively correlated across environments, although new conditions of growth usually identify a few conditionally impaired strains. Double mutants on average show alleviating epistasis, although a few per cent of combinations are synthetic lethal. The properties of the yeast deletion set provide us with the first genome-wide account of fitness, although transferring these conclusions to the field is a task for the future.", "author" : [ { "dropping-particle" : "", "family" : "Bell", "given" : "Graham", "non-dropping-particle" : "", "parse-names" : false, "suffix" : "" } ], "container-title" : "Proceedings of the Royal Society B: Biological Sciences", "id" : "ITEM-1", "issue" : "1687", "issued" : { "date-parts" : [ [ "2010", "5", "22" ] ] }, "page" : "1459-1467", "title" : "Experimental genomics of fitness in yeast", "type" : "article-journal", "volume" : "277" }, "uris" : [ "http://www.mendeley.com/documents/?uuid=0d5cbc2a-de7d-4c8a-84cf-b6e928687089" ] } ], "mendeley" : { "formattedCitation" : "&lt;sup&gt;15&lt;/sup&gt;", "plainTextFormattedCitation" : "15", "previouslyFormattedCitation" : "&lt;sup&gt;15&lt;/sup&gt;" }, "properties" : { "noteIndex" : 0 }, "schema" : "https://github.com/citation-style-language/schema/raw/master/csl-citation.json" }</w:instrText>
      </w:r>
      <w:r w:rsidR="00624088" w:rsidRPr="000A28AB">
        <w:fldChar w:fldCharType="separate"/>
      </w:r>
      <w:r w:rsidR="00C35103" w:rsidRPr="00C35103">
        <w:rPr>
          <w:noProof/>
          <w:vertAlign w:val="superscript"/>
        </w:rPr>
        <w:t>15</w:t>
      </w:r>
      <w:r w:rsidR="00624088" w:rsidRPr="000A28AB">
        <w:fldChar w:fldCharType="end"/>
      </w:r>
      <w:r w:rsidR="00205988" w:rsidRPr="000A28AB">
        <w:t>.</w:t>
      </w:r>
    </w:p>
    <w:p w14:paraId="248F31DB" w14:textId="6A48C170" w:rsidR="007A7F01" w:rsidRPr="000A28AB" w:rsidRDefault="007A7F01" w:rsidP="00837953">
      <w:r w:rsidRPr="000A28AB">
        <w:t xml:space="preserve">In contrast, </w:t>
      </w:r>
      <w:r w:rsidR="004A703D" w:rsidRPr="00B02278">
        <w:rPr>
          <w:i/>
          <w:iCs/>
        </w:rPr>
        <w:t>Curveball</w:t>
      </w:r>
      <w:r w:rsidR="004A703D" w:rsidRPr="000A28AB">
        <w:t xml:space="preserve"> </w:t>
      </w:r>
      <w:r w:rsidRPr="000A28AB">
        <w:t>integrates several growth phases into the fitness estimation</w:t>
      </w:r>
      <w:r w:rsidR="00205988" w:rsidRPr="000A28AB">
        <w:t>, allowing a more holistic approach to fitness inference from growth curve data</w:t>
      </w:r>
      <w:r w:rsidR="002D0E2B">
        <w:t xml:space="preserve"> and</w:t>
      </w:r>
      <w:r w:rsidRPr="000A28AB">
        <w:t xml:space="preserve"> </w:t>
      </w:r>
      <w:r w:rsidR="002D0E2B" w:rsidRPr="000A28AB">
        <w:t>provid</w:t>
      </w:r>
      <w:r w:rsidR="002D0E2B">
        <w:t>ing</w:t>
      </w:r>
      <w:r w:rsidR="002D0E2B" w:rsidRPr="000A28AB">
        <w:t xml:space="preserve"> </w:t>
      </w:r>
      <w:r w:rsidRPr="000A28AB">
        <w:t xml:space="preserve">information on the specific growth traits that contribute to differences in fitness. </w:t>
      </w:r>
      <w:r w:rsidR="005E3BFE" w:rsidRPr="000A28AB">
        <w:t>W</w:t>
      </w:r>
      <w:r w:rsidRPr="000A28AB">
        <w:t xml:space="preserve">e hope </w:t>
      </w:r>
      <w:r w:rsidR="004A703D">
        <w:t xml:space="preserve">that </w:t>
      </w:r>
      <w:r w:rsidR="004A703D" w:rsidRPr="00B02278">
        <w:rPr>
          <w:i/>
          <w:iCs/>
        </w:rPr>
        <w:t>Curveball</w:t>
      </w:r>
      <w:r w:rsidRPr="000A28AB">
        <w:t xml:space="preserve"> will </w:t>
      </w:r>
      <w:r w:rsidR="004A703D">
        <w:t xml:space="preserve">improve and ideally </w:t>
      </w:r>
      <w:r w:rsidRPr="000A28AB">
        <w:t xml:space="preserve">standardize the way fitness is </w:t>
      </w:r>
      <w:r w:rsidR="004A703D">
        <w:t>estimated from growth curves</w:t>
      </w:r>
      <w:r w:rsidR="00205988" w:rsidRPr="000A28AB">
        <w:t>, thereby</w:t>
      </w:r>
      <w:r w:rsidRPr="000A28AB">
        <w:t xml:space="preserve"> </w:t>
      </w:r>
      <w:r w:rsidR="00205988" w:rsidRPr="000A28AB">
        <w:t>improving</w:t>
      </w:r>
      <w:r w:rsidRPr="000A28AB">
        <w:t xml:space="preserve"> communication between empirical and theoretical evolutionary biologists and ecologists.</w:t>
      </w:r>
    </w:p>
    <w:p w14:paraId="24785C74" w14:textId="77777777" w:rsidR="007A7F01" w:rsidRPr="000A28AB" w:rsidRDefault="007A7F01">
      <w:pPr>
        <w:pStyle w:val="Heading2"/>
      </w:pPr>
      <w:r w:rsidRPr="000A28AB">
        <w:t>Conclusions</w:t>
      </w:r>
    </w:p>
    <w:p w14:paraId="387F82F7" w14:textId="77777777" w:rsidR="007A7F01" w:rsidRPr="000A28AB" w:rsidRDefault="007A7F01">
      <w:r w:rsidRPr="000A28AB">
        <w:t>We developed and tested a new method to analyze growth curve</w:t>
      </w:r>
      <w:r w:rsidR="000D44AC">
        <w:t xml:space="preserve"> data</w:t>
      </w:r>
      <w:r w:rsidRPr="000A28AB">
        <w:t xml:space="preserve">, </w:t>
      </w:r>
      <w:r w:rsidR="004A703D">
        <w:t xml:space="preserve">and applied it to </w:t>
      </w:r>
      <w:r w:rsidRPr="000A28AB">
        <w:t xml:space="preserve">predict growth </w:t>
      </w:r>
      <w:r w:rsidR="004A703D">
        <w:t>of individual</w:t>
      </w:r>
      <w:r w:rsidR="000D44AC">
        <w:t xml:space="preserve"> </w:t>
      </w:r>
      <w:r w:rsidR="004A703D">
        <w:t>s</w:t>
      </w:r>
      <w:r w:rsidR="000D44AC">
        <w:t>trains</w:t>
      </w:r>
      <w:r w:rsidR="004A703D">
        <w:t xml:space="preserve"> within</w:t>
      </w:r>
      <w:r w:rsidRPr="000A28AB">
        <w:t xml:space="preserve"> </w:t>
      </w:r>
      <w:r w:rsidR="000D44AC">
        <w:t xml:space="preserve">a </w:t>
      </w:r>
      <w:r w:rsidRPr="000A28AB">
        <w:t xml:space="preserve">mixed culture and </w:t>
      </w:r>
      <w:r w:rsidR="004A703D">
        <w:t xml:space="preserve">to </w:t>
      </w:r>
      <w:r w:rsidRPr="000A28AB">
        <w:t xml:space="preserve">infer </w:t>
      </w:r>
      <w:r w:rsidR="004A703D">
        <w:t xml:space="preserve">their </w:t>
      </w:r>
      <w:r w:rsidRPr="000A28AB">
        <w:t xml:space="preserve">relative fitness. </w:t>
      </w:r>
      <w:r w:rsidR="004A703D">
        <w:t>The</w:t>
      </w:r>
      <w:r w:rsidR="004A703D" w:rsidRPr="000A28AB">
        <w:t xml:space="preserve"> </w:t>
      </w:r>
      <w:r w:rsidRPr="000A28AB">
        <w:t>method improves fitness estimation from growth curve</w:t>
      </w:r>
      <w:r w:rsidR="000D44AC">
        <w:t xml:space="preserve"> data</w:t>
      </w:r>
      <w:r w:rsidRPr="000A28AB">
        <w:t>, has a clear biological interpretation, and can be used to predict and interpret growth in a mixed culture and competition experiments.</w:t>
      </w:r>
    </w:p>
    <w:p w14:paraId="0ED019BF" w14:textId="77777777" w:rsidR="007942A2" w:rsidRPr="000A28AB" w:rsidRDefault="007942A2" w:rsidP="005A5037">
      <w:bookmarkStart w:id="6" w:name="_Ref439853427"/>
    </w:p>
    <w:p w14:paraId="607869F5" w14:textId="77777777" w:rsidR="007A7F01" w:rsidRPr="000A28AB" w:rsidRDefault="007A7F01">
      <w:pPr>
        <w:pStyle w:val="Heading1"/>
      </w:pPr>
      <w:bookmarkStart w:id="7" w:name="_Ref455590789"/>
      <w:r w:rsidRPr="000A28AB">
        <w:t>Materials and Methods</w:t>
      </w:r>
      <w:bookmarkEnd w:id="6"/>
      <w:bookmarkEnd w:id="7"/>
    </w:p>
    <w:p w14:paraId="0685D757" w14:textId="2851413C" w:rsidR="007A7F01" w:rsidRPr="000A28AB" w:rsidRDefault="007A7F01" w:rsidP="00C35103">
      <w:r w:rsidRPr="000A28AB">
        <w:rPr>
          <w:b/>
          <w:bCs/>
        </w:rPr>
        <w:t xml:space="preserve">Strains and plasmids. </w:t>
      </w:r>
      <w:r w:rsidRPr="000A28AB">
        <w:rPr>
          <w:i/>
          <w:iCs/>
        </w:rPr>
        <w:t>Escherichia coli</w:t>
      </w:r>
      <w:r w:rsidRPr="000A28AB">
        <w:t xml:space="preserve"> strains </w:t>
      </w:r>
      <w:r w:rsidR="00B87DFE">
        <w:t xml:space="preserve">used were </w:t>
      </w:r>
      <w:r w:rsidRPr="000A28AB">
        <w:t>DH5α</w:t>
      </w:r>
      <w:r w:rsidR="00CB1737">
        <w:t xml:space="preserve"> (Berman lab, Tel-Aviv University)</w:t>
      </w:r>
      <w:r w:rsidRPr="000A28AB">
        <w:t>, TG1</w:t>
      </w:r>
      <w:r w:rsidR="00B030EA">
        <w:t xml:space="preserve"> (Ron lab, Tel-Aviv University)</w:t>
      </w:r>
      <w:r w:rsidRPr="000A28AB">
        <w:t>, JM109</w:t>
      </w:r>
      <w:r w:rsidR="00B030EA">
        <w:t xml:space="preserve"> (Nir lab, Tel-Aviv University)</w:t>
      </w:r>
      <w:r w:rsidRPr="000A28AB">
        <w:t>, and K12 MG1655</w:t>
      </w:r>
      <w:r w:rsidR="007942A2" w:rsidRPr="000A28AB">
        <w:t>-</w:t>
      </w:r>
      <w:r w:rsidRPr="000A28AB">
        <w:t>Δfnr</w:t>
      </w:r>
      <w:r w:rsidR="00B030EA">
        <w:t xml:space="preserve"> (Ron lab, Tel-Aviv University)</w:t>
      </w:r>
      <w:r w:rsidRPr="000A28AB">
        <w:t>. Plasmids</w:t>
      </w:r>
      <w:r w:rsidR="001F3A92">
        <w:t xml:space="preserve"> </w:t>
      </w:r>
      <w:r w:rsidRPr="000A28AB">
        <w:t>containing a GFP or RFP gene and genes conferring resistance to kanamycin (Kan</w:t>
      </w:r>
      <w:r w:rsidRPr="000A28AB">
        <w:rPr>
          <w:vertAlign w:val="superscript"/>
        </w:rPr>
        <w:t>R</w:t>
      </w:r>
      <w:r w:rsidRPr="000A28AB">
        <w:t>) and chloramphenicol (Cap</w:t>
      </w:r>
      <w:r w:rsidRPr="000A28AB">
        <w:rPr>
          <w:vertAlign w:val="superscript"/>
        </w:rPr>
        <w:t>R</w:t>
      </w:r>
      <w:r w:rsidRPr="000A28AB">
        <w:t xml:space="preserve">) </w:t>
      </w:r>
      <w:r w:rsidR="00C35103">
        <w:t>(</w:t>
      </w:r>
      <w:r w:rsidR="000D44AC">
        <w:t>Milo lab, Weizmann Institute of Science</w:t>
      </w:r>
      <w:r w:rsidR="00C35103">
        <w:fldChar w:fldCharType="begin" w:fldLock="1"/>
      </w:r>
      <w:r w:rsidR="00532013">
        <w:instrText>ADDIN CSL_CITATION { "citationItems" : [ { "id" : "ITEM-1", "itemData" : { "DOI" : "10.1093/nar/gkt151", "ISSN" : "0305-1048", "author" : [ { "dropping-particle" : "", "family" : "Zelcbuch", "given" : "L.", "non-dropping-particle" : "", "parse-names" : false, "suffix" : "" }, { "dropping-particle" : "", "family" : "Antonovsky", "given" : "N.", "non-dropping-particle" : "", "parse-names" : false, "suffix" : "" }, { "dropping-particle" : "", "family" : "Bar-Even", "given" : "A.", "non-dropping-particle" : "", "parse-names" : false, "suffix" : "" }, { "dropping-particle" : "", "family" : "Levin-Karp", "given" : "A.", "non-dropping-particle" : "", "parse-names" : false, "suffix" : "" }, { "dropping-particle" : "", "family" : "Barenholz", "given" : "U.", "non-dropping-particle" : "", "parse-names" : false, "suffix" : "" }, { "dropping-particle" : "", "family" : "Dayagi", "given" : "M.", "non-dropping-particle" : "", "parse-names" : false, "suffix" : "" }, { "dropping-particle" : "", "family" : "Liebermeister", "given" : "W.", "non-dropping-particle" : "", "parse-names" : false, "suffix" : "" }, { "dropping-particle" : "", "family" : "Flamholz", "given" : "A.", "non-dropping-particle" : "", "parse-names" : false, "suffix" : "" }, { "dropping-particle" : "", "family" : "Noor", "given" : "E.", "non-dropping-particle" : "", "parse-names" : false, "suffix" : "" }, { "dropping-particle" : "", "family" : "Amram", "given" : "S.", "non-dropping-particle" : "", "parse-names" : false, "suffix" : "" }, { "dropping-particle" : "", "family" : "Brandis", "given" : "A.", "non-dropping-particle" : "", "parse-names" : false, "suffix" : "" }, { "dropping-particle" : "", "family" : "Bareia", "given" : "T.", "non-dropping-particle" : "", "parse-names" : false, "suffix" : "" }, { "dropping-particle" : "", "family" : "Yofe", "given" : "I.", "non-dropping-particle" : "", "parse-names" : false, "suffix" : "" }, { "dropping-particle" : "", "family" : "Jubran", "given" : "H.", "non-dropping-particle" : "", "parse-names" : false, "suffix" : "" }, { "dropping-particle" : "", "family" : "Milo", "given" : "R.", "non-dropping-particle" : "", "parse-names" : false, "suffix" : "" } ], "container-title" : "Nucleic Acids Research", "id" : "ITEM-1", "issue" : "9", "issued" : { "date-parts" : [ [ "2013" ] ] }, "page" : "e98-e98", "title" : "Spanning high-dimensional expression space using ribosome-binding site combinatorics", "type" : "article-journal", "volume" : "41" }, "uris" : [ "http://www.mendeley.com/documents/?uuid=185255d4-2c34-4db4-bbbd-593223fd89bd" ] } ], "mendeley" : { "formattedCitation" : "&lt;sup&gt;16&lt;/sup&gt;", "plainTextFormattedCitation" : "16", "previouslyFormattedCitation" : "&lt;sup&gt;16&lt;/sup&gt;" }, "properties" : { "noteIndex" : 0 }, "schema" : "https://github.com/citation-style-language/schema/raw/master/csl-citation.json" }</w:instrText>
      </w:r>
      <w:r w:rsidR="00C35103">
        <w:fldChar w:fldCharType="separate"/>
      </w:r>
      <w:r w:rsidR="00C35103" w:rsidRPr="00C35103">
        <w:rPr>
          <w:noProof/>
          <w:vertAlign w:val="superscript"/>
        </w:rPr>
        <w:t>16</w:t>
      </w:r>
      <w:r w:rsidR="00C35103">
        <w:fldChar w:fldCharType="end"/>
      </w:r>
      <w:r w:rsidR="00C35103">
        <w:t>)</w:t>
      </w:r>
      <w:r w:rsidRPr="000A28AB">
        <w:t>. All experiments were performed in LB media</w:t>
      </w:r>
      <w:r w:rsidR="00B87DFE">
        <w:t xml:space="preserve"> (</w:t>
      </w:r>
      <w:r w:rsidR="00B030EA">
        <w:t>5 g/L Bacto yeast extract (BD</w:t>
      </w:r>
      <w:r w:rsidR="006748EC">
        <w:t>,</w:t>
      </w:r>
      <w:r w:rsidR="00B030EA">
        <w:t xml:space="preserve"> 212750), 10 g/L Bacto Tryptone (B</w:t>
      </w:r>
      <w:r w:rsidR="0099154F">
        <w:t>D</w:t>
      </w:r>
      <w:r w:rsidR="008179CB">
        <w:t>,</w:t>
      </w:r>
      <w:r w:rsidR="0099154F">
        <w:t xml:space="preserve"> 211705), 10 g/L NaCl (Bio-Lab, </w:t>
      </w:r>
      <w:r w:rsidR="009E70D1">
        <w:t>1903</w:t>
      </w:r>
      <w:r w:rsidR="000E7382">
        <w:t>05</w:t>
      </w:r>
      <w:r w:rsidR="00B030EA">
        <w:t>), DDW 1 L</w:t>
      </w:r>
      <w:r w:rsidR="00B87DFE">
        <w:t>)</w:t>
      </w:r>
      <w:r w:rsidRPr="000A28AB">
        <w:t xml:space="preserve"> with 30 μg/mL kanamycin</w:t>
      </w:r>
      <w:r w:rsidR="00B87DFE">
        <w:t xml:space="preserve"> (</w:t>
      </w:r>
      <w:r w:rsidR="004F0742" w:rsidRPr="004F0742">
        <w:t>Caisson</w:t>
      </w:r>
      <w:r w:rsidR="004F0742">
        <w:t xml:space="preserve"> Labs, K003</w:t>
      </w:r>
      <w:r w:rsidR="00B87DFE">
        <w:t>)</w:t>
      </w:r>
      <w:r w:rsidRPr="000A28AB">
        <w:t xml:space="preserve"> and 34 μg/mL chloramphenicol</w:t>
      </w:r>
      <w:r w:rsidR="00B87DFE">
        <w:t xml:space="preserve"> (</w:t>
      </w:r>
      <w:r w:rsidR="004F0742">
        <w:t>Duchefa Biochemie, C0113</w:t>
      </w:r>
      <w:r w:rsidR="00B87DFE">
        <w:t>)</w:t>
      </w:r>
      <w:r w:rsidRPr="000A28AB">
        <w:t xml:space="preserve">. </w:t>
      </w:r>
      <w:r w:rsidR="000D44AC">
        <w:t>Green or red</w:t>
      </w:r>
      <w:r w:rsidR="00B87DFE">
        <w:t xml:space="preserve"> f</w:t>
      </w:r>
      <w:r w:rsidR="00B87DFE" w:rsidRPr="000A28AB">
        <w:t>luorescence</w:t>
      </w:r>
      <w:r w:rsidR="00B87DFE">
        <w:t xml:space="preserve"> of each strain </w:t>
      </w:r>
      <w:r w:rsidRPr="000A28AB">
        <w:t xml:space="preserve"> </w:t>
      </w:r>
      <w:r w:rsidR="000D44AC">
        <w:t>was</w:t>
      </w:r>
      <w:r w:rsidR="000D44AC" w:rsidRPr="000A28AB">
        <w:t xml:space="preserve"> </w:t>
      </w:r>
      <w:r w:rsidRPr="000A28AB">
        <w:t xml:space="preserve">confirmed </w:t>
      </w:r>
      <w:r w:rsidR="00B87DFE">
        <w:t>by</w:t>
      </w:r>
      <w:r w:rsidR="00B87DFE" w:rsidRPr="000A28AB">
        <w:t xml:space="preserve"> </w:t>
      </w:r>
      <w:r w:rsidRPr="000A28AB">
        <w:t>fluorescen</w:t>
      </w:r>
      <w:r w:rsidR="00B87DFE">
        <w:t>ce</w:t>
      </w:r>
      <w:r w:rsidRPr="000A28AB">
        <w:t xml:space="preserve"> microscopy (Nikon Eclipe Ti, </w:t>
      </w:r>
      <w:r w:rsidRPr="000A28AB">
        <w:fldChar w:fldCharType="begin"/>
      </w:r>
      <w:r w:rsidRPr="000A28AB">
        <w:instrText xml:space="preserve"> REF _Ref447623874 \h </w:instrText>
      </w:r>
      <w:r w:rsidR="000A28AB">
        <w:instrText xml:space="preserve"> \* MERGEFORMAT </w:instrText>
      </w:r>
      <w:r w:rsidRPr="000A28AB">
        <w:fldChar w:fldCharType="separate"/>
      </w:r>
      <w:r w:rsidR="00796A41" w:rsidRPr="000A28AB">
        <w:t>Figure S</w:t>
      </w:r>
      <w:r w:rsidR="00796A41">
        <w:t>1</w:t>
      </w:r>
      <w:r w:rsidRPr="000A28AB">
        <w:fldChar w:fldCharType="end"/>
      </w:r>
      <w:r w:rsidRPr="000A28AB">
        <w:t>).</w:t>
      </w:r>
    </w:p>
    <w:p w14:paraId="57A2D755" w14:textId="77777777" w:rsidR="007A7F01" w:rsidRPr="000A28AB" w:rsidRDefault="007A7F01" w:rsidP="00CB1737">
      <w:r w:rsidRPr="000A28AB">
        <w:rPr>
          <w:b/>
          <w:bCs/>
        </w:rPr>
        <w:t>Growth and competition experiment</w:t>
      </w:r>
      <w:r w:rsidR="00B02278">
        <w:rPr>
          <w:b/>
          <w:bCs/>
        </w:rPr>
        <w:t>s</w:t>
      </w:r>
      <w:r w:rsidRPr="000A28AB">
        <w:rPr>
          <w:b/>
          <w:bCs/>
        </w:rPr>
        <w:t xml:space="preserve">. </w:t>
      </w:r>
      <w:r w:rsidR="00B030EA" w:rsidRPr="00CB76DE">
        <w:t>All experiments were performed at</w:t>
      </w:r>
      <w:r w:rsidR="00B030EA">
        <w:rPr>
          <w:b/>
          <w:bCs/>
        </w:rPr>
        <w:t xml:space="preserve"> </w:t>
      </w:r>
      <w:r w:rsidR="00CB1737" w:rsidRPr="000A28AB">
        <w:t>30</w:t>
      </w:r>
      <w:r w:rsidR="00CB1737" w:rsidRPr="000A28AB">
        <w:rPr>
          <w:rFonts w:ascii="Arial" w:hAnsi="Arial" w:cs="Arial"/>
        </w:rPr>
        <w:t>°</w:t>
      </w:r>
      <w:r w:rsidR="00CB1737" w:rsidRPr="000A28AB">
        <w:t>C</w:t>
      </w:r>
      <w:r w:rsidR="00CB1737">
        <w:t xml:space="preserve">. </w:t>
      </w:r>
      <w:r w:rsidRPr="000A28AB">
        <w:t xml:space="preserve">Strains were inoculated into 3 ml LB+Cap+Kan and grown overnight with shaking. Saturated overnight cultures were diluted into fresh media so that the </w:t>
      </w:r>
      <w:r w:rsidR="00B87DFE">
        <w:t>initial</w:t>
      </w:r>
      <w:r w:rsidR="00B87DFE" w:rsidRPr="000A28AB">
        <w:t xml:space="preserve"> </w:t>
      </w:r>
      <w:r w:rsidRPr="000A28AB">
        <w:t xml:space="preserve">OD was </w:t>
      </w:r>
      <w:r w:rsidR="00B87DFE">
        <w:t xml:space="preserve">detectable </w:t>
      </w:r>
      <w:r w:rsidRPr="000A28AB">
        <w:t>above the OD of media</w:t>
      </w:r>
      <w:r w:rsidR="00B87DFE">
        <w:t xml:space="preserve"> alone</w:t>
      </w:r>
      <w:r w:rsidRPr="000A28AB">
        <w:t xml:space="preserve"> (1:1-1:20 dilution rate). In experiments </w:t>
      </w:r>
      <w:r w:rsidR="00B87DFE">
        <w:t xml:space="preserve">that </w:t>
      </w:r>
      <w:r w:rsidR="00B87DFE">
        <w:lastRenderedPageBreak/>
        <w:t>avoided a</w:t>
      </w:r>
      <w:r w:rsidR="00B87DFE" w:rsidRPr="000A28AB">
        <w:t xml:space="preserve"> </w:t>
      </w:r>
      <w:r w:rsidRPr="000A28AB">
        <w:t>lag phase, cultures were pre-grown until the exponential growth phase was reached</w:t>
      </w:r>
      <w:r w:rsidR="00865D57">
        <w:t xml:space="preserve"> as determined by OD measurements (usually 4-6 h). </w:t>
      </w:r>
      <w:r w:rsidRPr="000A28AB">
        <w:t>Cells were then inoculated into 100 μL LB+Cap+Kan in a 96-well flat-bottom microplate (Costar):</w:t>
      </w:r>
    </w:p>
    <w:p w14:paraId="1D2BB099" w14:textId="0B83590B" w:rsidR="007A7F01" w:rsidRPr="000A28AB" w:rsidRDefault="007A7F01" w:rsidP="00837953">
      <w:pPr>
        <w:pStyle w:val="ListParagraph"/>
        <w:numPr>
          <w:ilvl w:val="0"/>
          <w:numId w:val="1"/>
        </w:numPr>
        <w:ind w:firstLine="284"/>
      </w:pPr>
      <w:r w:rsidRPr="000A28AB">
        <w:t>3</w:t>
      </w:r>
      <w:r w:rsidR="002D0E2B">
        <w:t>2</w:t>
      </w:r>
      <w:r w:rsidRPr="000A28AB">
        <w:t xml:space="preserve"> wells contain</w:t>
      </w:r>
      <w:r w:rsidR="00865D57">
        <w:t>ed</w:t>
      </w:r>
      <w:r w:rsidRPr="000A28AB">
        <w:t xml:space="preserve"> a monoculture of </w:t>
      </w:r>
      <w:r w:rsidR="00865D57">
        <w:t>the</w:t>
      </w:r>
      <w:r w:rsidRPr="000A28AB">
        <w:t xml:space="preserve"> GFP-labeled strain</w:t>
      </w:r>
    </w:p>
    <w:p w14:paraId="30229375" w14:textId="1D0462A5" w:rsidR="007A7F01" w:rsidRPr="000A28AB" w:rsidRDefault="007A7F01" w:rsidP="00624088">
      <w:pPr>
        <w:pStyle w:val="ListParagraph"/>
        <w:numPr>
          <w:ilvl w:val="0"/>
          <w:numId w:val="1"/>
        </w:numPr>
        <w:ind w:firstLine="284"/>
      </w:pPr>
      <w:r w:rsidRPr="000A28AB">
        <w:t xml:space="preserve">30 wells </w:t>
      </w:r>
      <w:r w:rsidR="00865D57" w:rsidRPr="000A28AB">
        <w:t>contain</w:t>
      </w:r>
      <w:r w:rsidR="00865D57">
        <w:t>ed</w:t>
      </w:r>
      <w:r w:rsidR="00865D57" w:rsidRPr="000A28AB">
        <w:t xml:space="preserve"> </w:t>
      </w:r>
      <w:r w:rsidRPr="000A28AB">
        <w:t xml:space="preserve">a monoculture of </w:t>
      </w:r>
      <w:r w:rsidR="00865D57">
        <w:t>the</w:t>
      </w:r>
      <w:r w:rsidR="00865D57" w:rsidRPr="000A28AB">
        <w:t xml:space="preserve"> </w:t>
      </w:r>
      <w:r w:rsidRPr="000A28AB">
        <w:t>RFP-labeled strain</w:t>
      </w:r>
    </w:p>
    <w:p w14:paraId="397FB9FC" w14:textId="4D131307" w:rsidR="007A7F01" w:rsidRPr="000A28AB" w:rsidRDefault="007A7F01" w:rsidP="00624088">
      <w:pPr>
        <w:pStyle w:val="ListParagraph"/>
        <w:numPr>
          <w:ilvl w:val="0"/>
          <w:numId w:val="1"/>
        </w:numPr>
        <w:ind w:firstLine="284"/>
      </w:pPr>
      <w:r w:rsidRPr="000A28AB">
        <w:t>3</w:t>
      </w:r>
      <w:r w:rsidR="002D0E2B">
        <w:t>2</w:t>
      </w:r>
      <w:r w:rsidRPr="000A28AB">
        <w:t xml:space="preserve"> wells containing a mixed culture of both GFP- and RFP-labeled strains</w:t>
      </w:r>
    </w:p>
    <w:p w14:paraId="740EC126" w14:textId="77777777" w:rsidR="007A7F01" w:rsidRPr="000A28AB" w:rsidRDefault="007A7F01" w:rsidP="00624088">
      <w:pPr>
        <w:pStyle w:val="ListParagraph"/>
        <w:numPr>
          <w:ilvl w:val="0"/>
          <w:numId w:val="1"/>
        </w:numPr>
        <w:ind w:firstLine="284"/>
      </w:pPr>
      <w:r w:rsidRPr="000A28AB">
        <w:t xml:space="preserve">2 wells </w:t>
      </w:r>
      <w:r w:rsidR="00865D57">
        <w:t>contained only growth medium</w:t>
      </w:r>
    </w:p>
    <w:p w14:paraId="7514CF61" w14:textId="77777777" w:rsidR="007A7F01" w:rsidRPr="000A28AB" w:rsidRDefault="007A7F01" w:rsidP="00CB1737">
      <w:pPr>
        <w:rPr>
          <w:vertAlign w:val="subscript"/>
        </w:rPr>
      </w:pPr>
      <w:r w:rsidRPr="000A28AB">
        <w:t xml:space="preserve"> The cultures were grown in an automatic microplate reader (Tecan infinite F200 Pro)</w:t>
      </w:r>
      <w:r w:rsidR="00CD2EF9">
        <w:t xml:space="preserve">, shaking at 886.9 RPM, </w:t>
      </w:r>
      <w:r w:rsidR="00865D57">
        <w:t>until they reached stationary phase</w:t>
      </w:r>
      <w:r w:rsidRPr="000A28AB">
        <w:t>. OD</w:t>
      </w:r>
      <w:r w:rsidRPr="000A28AB">
        <w:rPr>
          <w:vertAlign w:val="subscript"/>
        </w:rPr>
        <w:t>595</w:t>
      </w:r>
      <w:r w:rsidRPr="000A28AB">
        <w:t xml:space="preserve"> readings were taken every 15 minutes with continuous shaking between readings.</w:t>
      </w:r>
    </w:p>
    <w:p w14:paraId="3A64B0C1" w14:textId="01856C0C" w:rsidR="007A7F01" w:rsidRPr="000A28AB" w:rsidRDefault="007A7F01" w:rsidP="00C35103">
      <w:r w:rsidRPr="000A28AB">
        <w:t xml:space="preserve">Samples were </w:t>
      </w:r>
      <w:r w:rsidR="00865D57">
        <w:t>collected</w:t>
      </w:r>
      <w:r w:rsidR="00865D57" w:rsidRPr="000A28AB">
        <w:t xml:space="preserve"> </w:t>
      </w:r>
      <w:r w:rsidRPr="000A28AB">
        <w:t>from the incubated microplate at the beginning of the experiment and once an hour for 6-8 hours: 1-10 µL were removed from 4 wells (different wells for each sample), and diluted into cold PBS buffer (DPBS with calcium and magnesium</w:t>
      </w:r>
      <w:r w:rsidR="000D44AC">
        <w:t>;</w:t>
      </w:r>
      <w:r w:rsidR="000D44AC" w:rsidRPr="000A28AB">
        <w:t xml:space="preserve"> </w:t>
      </w:r>
      <w:r w:rsidRPr="000A28AB">
        <w:t>B</w:t>
      </w:r>
      <w:r w:rsidR="00CB76DE">
        <w:t xml:space="preserve">iological </w:t>
      </w:r>
      <w:r w:rsidRPr="000A28AB">
        <w:t>I</w:t>
      </w:r>
      <w:r w:rsidR="00CB76DE">
        <w:t>ndustries</w:t>
      </w:r>
      <w:r w:rsidR="008179CB">
        <w:t>,</w:t>
      </w:r>
      <w:r w:rsidRPr="000A28AB">
        <w:t xml:space="preserve"> 02-020-1). These samples were analyzed with a fluorescent cell sorter (Miltenyi Biotec MACSQuant VYB)</w:t>
      </w:r>
      <w:r w:rsidR="00865D57">
        <w:t xml:space="preserve"> with </w:t>
      </w:r>
      <w:r w:rsidRPr="000A28AB">
        <w:t xml:space="preserve">GFP detected </w:t>
      </w:r>
      <w:r w:rsidR="00865D57">
        <w:t>using</w:t>
      </w:r>
      <w:r w:rsidR="00865D57" w:rsidRPr="000A28AB">
        <w:t xml:space="preserve"> </w:t>
      </w:r>
      <w:r w:rsidRPr="000A28AB">
        <w:t>the 488nm/520(50)nm FITC laser</w:t>
      </w:r>
      <w:r w:rsidR="00865D57">
        <w:t xml:space="preserve"> and</w:t>
      </w:r>
      <w:r w:rsidRPr="000A28AB">
        <w:t xml:space="preserve"> RFP detected with the 561nm/615(20)nm dsRed laser. Samples were diluted </w:t>
      </w:r>
      <w:r w:rsidR="00865D57" w:rsidRPr="000A28AB">
        <w:t xml:space="preserve">further </w:t>
      </w:r>
      <w:r w:rsidRPr="000A28AB">
        <w:t>to eliminate "double" event (events detected as both "green" and "red" due to high cell density) and noise in the cell sorter</w:t>
      </w:r>
      <w:r w:rsidRPr="000A28AB">
        <w:fldChar w:fldCharType="begin" w:fldLock="1"/>
      </w:r>
      <w:r w:rsidR="00532013">
        <w:instrText>ADDIN CSL_CITATION { "citationItems" : [ { "id" : "ITEM-1", "itemData" : { "DOI" : "10.1534/genetics.111.133454", "ISSN" : "1943-2631", "PMID" : "22042578", "abstract" : "Measuring fitness with precision is a key issue in evolutionary biology, particularly in studying mutations of small effects. It is usually thought that sampling error and drift prevent precise measurement of very small fitness effects. We circumvented these limits by using a new combined approach to measuring and analyzing fitness. We estimated the mutational fitness effect (MFE) of three independent mini-Tn10 transposon insertion mutations by conducting competition experiments in large populations of Escherichia coli under controlled laboratory conditions. Using flow cytometry to assess genotype frequencies from very large samples alleviated the problem of sampling error, while the effect of drift was controlled by using large populations and massive replication of fitness measures. Furthermore, with a set of four competition experiments between ancestral and mutant genotypes, we were able to decompose fitness measures into four estimated parameters that account for fitness effects of our fluorescent marker (\u03b1), the mutation (\u03b2), epistasis between the mutation and the marker (\u03b3), and departure from transitivity (\u03c4). Our method allowed us to estimate mean selection coefficients to a precision of 2 \u00d7 10(-4). We also found small, but significant, epistatic interactions between the allelic effects of mutations and markers and confirmed that fitness effects were transitive in most cases. Unexpectedly, we also detected variation in measures of s that were significantly bigger than expected due to drift alone, indicating the existence of cryptic variation, even in fully controlled experiments. Overall our results indicate that selection coefficients are best understood as being distributed, representing a limit on the precision with which selection can be measured, even under controlled laboratory conditions.", "author" : [ { "dropping-particle" : "", "family" : "Gallet", "given" : "Romain", "non-dropping-particle" : "", "parse-names" : false, "suffix" : "" }, { "dropping-particle" : "", "family" : "Cooper", "given" : "Tim F.", "non-dropping-particle" : "", "parse-names" : false, "suffix" : "" }, { "dropping-particle" : "", "family" : "Elena", "given" : "Santiago F.", "non-dropping-particle" : "", "parse-names" : false, "suffix" : "" }, { "dropping-particle" : "", "family" : "Lenormand", "given" : "Thomas", "non-dropping-particle" : "", "parse-names" : false, "suffix" : "" } ], "container-title" : "Genetics", "id" : "ITEM-1", "issue" : "1", "issued" : { "date-parts" : [ [ "2012", "1" ] ] }, "page" : "175-86", "title" : "Measuring selection coefficients below 10&lt;sup&gt;-3&lt;/sup&gt;: method, questions, and prospects.", "type" : "article-journal", "volume" : "190" }, "uris" : [ "http://www.mendeley.com/documents/?uuid=6434a65c-259b-4f41-800d-026f55634e35" ] } ], "mendeley" : { "formattedCitation" : "&lt;sup&gt;8&lt;/sup&gt;", "plainTextFormattedCitation" : "8", "previouslyFormattedCitation" : "&lt;sup&gt;8&lt;/sup&gt;" }, "properties" : { "noteIndex" : 0 }, "schema" : "https://github.com/citation-style-language/schema/raw/master/csl-citation.json" }</w:instrText>
      </w:r>
      <w:r w:rsidRPr="000A28AB">
        <w:fldChar w:fldCharType="separate"/>
      </w:r>
      <w:r w:rsidR="00C35103" w:rsidRPr="00C35103">
        <w:rPr>
          <w:noProof/>
          <w:vertAlign w:val="superscript"/>
        </w:rPr>
        <w:t>8</w:t>
      </w:r>
      <w:r w:rsidRPr="000A28AB">
        <w:fldChar w:fldCharType="end"/>
      </w:r>
      <w:r w:rsidRPr="000A28AB">
        <w:t>.</w:t>
      </w:r>
    </w:p>
    <w:p w14:paraId="43DDA0F9" w14:textId="0032A645" w:rsidR="007A7F01" w:rsidRPr="000A28AB" w:rsidRDefault="007A7F01" w:rsidP="00C35103">
      <w:r w:rsidRPr="000A28AB">
        <w:t>Fluorescent cell sorter output data was analyzed using R</w:t>
      </w:r>
      <w:r w:rsidRPr="000A28AB">
        <w:fldChar w:fldCharType="begin" w:fldLock="1"/>
      </w:r>
      <w:r w:rsidR="00532013">
        <w:instrText>ADDIN CSL_CITATION { "citationItems" : [ { "id" : "ITEM-1", "itemData" : { "author" : [ { "dropping-particle" : "", "family" : "R Development Core Team", "given" : "", "non-dropping-particle" : "", "parse-names" : false, "suffix" : "" } ], "id" : "ITEM-1", "issued" : { "date-parts" : [ [ "2012" ] ] }, "note" : "{ISBN} 3-900051-07-0", "number" : "2.14.2", "publisher-place" : "Vienna, Austria", "title" : "R: A Language and Environment for Statistical Computing", "type" : "article" }, "uris" : [ "http://www.mendeley.com/documents/?uuid=f8738ff1-39ca-496d-9354-d325c713aacd" ] } ], "mendeley" : { "formattedCitation" : "&lt;sup&gt;17&lt;/sup&gt;", "plainTextFormattedCitation" : "17", "previouslyFormattedCitation" : "&lt;sup&gt;17&lt;/sup&gt;" }, "properties" : { "noteIndex" : 0 }, "schema" : "https://github.com/citation-style-language/schema/raw/master/csl-citation.json" }</w:instrText>
      </w:r>
      <w:r w:rsidRPr="000A28AB">
        <w:fldChar w:fldCharType="separate"/>
      </w:r>
      <w:r w:rsidR="00C35103" w:rsidRPr="00C35103">
        <w:rPr>
          <w:noProof/>
          <w:vertAlign w:val="superscript"/>
        </w:rPr>
        <w:t>17</w:t>
      </w:r>
      <w:r w:rsidRPr="000A28AB">
        <w:fldChar w:fldCharType="end"/>
      </w:r>
      <w:r w:rsidRPr="000A28AB">
        <w:t xml:space="preserve"> with the </w:t>
      </w:r>
      <w:r w:rsidRPr="000A28AB">
        <w:rPr>
          <w:i/>
          <w:iCs/>
        </w:rPr>
        <w:t>flowPeaks</w:t>
      </w:r>
      <w:r w:rsidRPr="000A28AB">
        <w:t xml:space="preserve"> package that implements an unsupervised flow cytometry clustering algorithm</w:t>
      </w:r>
      <w:r w:rsidRPr="000A28AB">
        <w:fldChar w:fldCharType="begin" w:fldLock="1"/>
      </w:r>
      <w:r w:rsidR="00532013">
        <w:instrText>ADDIN CSL_CITATION { "citationItems" : [ { "id" : "ITEM-1", "itemData" : { "DOI" : "10.1093/bioinformatics/bts300", "ISSN" : "1367-4803", "PMID" : "22595209", "abstract" : "MOTIVATION: For flow cytometry data, there are two common approaches to the unsupervised clustering problem: one is based on the finite mixture model and the other on spatial exploration of the histograms. The former is computationally slow and has difficulty to identify clusters of irregular shapes. The latter approach cannot be applied directly to high-dimensional data as the computational time and memory become unmanageable and the estimated histogram is unreliable. An algorithm without these two problems would be very useful.\\n\\nRESULTS: In this article, we combine ideas from the finite mixture model and histogram spatial exploration. This new algorithm, which we call flowPeaks, can be applied directly to high-dimensional data and identify irregular shape clusters. The algorithm first uses K-means algorithm with a large K to partition the cell population into many small clusters. These partitioned data allow the generation of a smoothed density function using the finite mixture model. All local peaks are exhaustively searched by exploring the density function and the cells are clustered by the associated local peak. The algorithm flowPeaks is automatic, fast and reliable and robust to cluster shape and outliers. This algorithm has been applied to flow cytometry data and it has been compared with state of the art algorithms, including Misty Mountain, FLOCK, flowMeans, flowMerge and FLAME.\\n\\nAVAILABILITY: The R package flowPeaks is available at https://github.com/yongchao/flowPeaks.\\n\\nCONTACT: yongchao.ge@mssm.edu\\n\\nSUPPLEMENTARY INFORMATION: Supplementary data are available at Bioinformatics online.", "author" : [ { "dropping-particle" : "", "family" : "Ge", "given" : "Yongchao", "non-dropping-particle" : "", "parse-names" : false, "suffix" : "" }, { "dropping-particle" : "", "family" : "Sealfon", "given" : "Stuart C.", "non-dropping-particle" : "", "parse-names" : false, "suffix" : "" } ], "container-title" : "Bioinformatics", "id" : "ITEM-1", "issue" : "15", "issued" : { "date-parts" : [ [ "2012", "8", "1" ] ] }, "page" : "2052-2058", "title" : "flowPeaks: a fast unsupervised clustering for flow cytometry data via K-means and density peak finding", "type" : "article-journal", "volume" : "28" }, "uris" : [ "http://www.mendeley.com/documents/?uuid=80386fca-b3cd-4e57-8e3a-21461b2739a7" ] } ], "mendeley" : { "formattedCitation" : "&lt;sup&gt;18&lt;/sup&gt;", "plainTextFormattedCitation" : "18", "previouslyFormattedCitation" : "&lt;sup&gt;18&lt;/sup&gt;" }, "properties" : { "noteIndex" : 0 }, "schema" : "https://github.com/citation-style-language/schema/raw/master/csl-citation.json" }</w:instrText>
      </w:r>
      <w:r w:rsidRPr="000A28AB">
        <w:fldChar w:fldCharType="separate"/>
      </w:r>
      <w:r w:rsidR="00C35103" w:rsidRPr="00C35103">
        <w:rPr>
          <w:noProof/>
          <w:vertAlign w:val="superscript"/>
        </w:rPr>
        <w:t>18</w:t>
      </w:r>
      <w:r w:rsidRPr="000A28AB">
        <w:fldChar w:fldCharType="end"/>
      </w:r>
      <w:r w:rsidRPr="000A28AB">
        <w:t>.</w:t>
      </w:r>
    </w:p>
    <w:p w14:paraId="28754787" w14:textId="569D78BA" w:rsidR="007A7F01" w:rsidRPr="000A28AB" w:rsidRDefault="007A7F01" w:rsidP="003329F0">
      <w:r w:rsidRPr="000A28AB">
        <w:rPr>
          <w:b/>
          <w:bCs/>
        </w:rPr>
        <w:t xml:space="preserve">Data analysis. </w:t>
      </w:r>
      <w:r w:rsidRPr="000A28AB">
        <w:t xml:space="preserve">Growth curve data were analyzed using </w:t>
      </w:r>
      <w:r w:rsidRPr="000A28AB">
        <w:rPr>
          <w:i/>
          <w:iCs/>
        </w:rPr>
        <w:t>Curveball</w:t>
      </w:r>
      <w:r w:rsidRPr="000A28AB">
        <w:t>, a new open-source software written</w:t>
      </w:r>
      <w:r w:rsidR="007942A2" w:rsidRPr="000A28AB">
        <w:t xml:space="preserve"> in</w:t>
      </w:r>
      <w:r w:rsidRPr="000A28AB">
        <w:t xml:space="preserve"> Python</w:t>
      </w:r>
      <w:r w:rsidRPr="000A28AB">
        <w:fldChar w:fldCharType="begin" w:fldLock="1"/>
      </w:r>
      <w:r w:rsidR="00532013">
        <w:instrText>ADDIN CSL_CITATION { "citationItems" : [ { "id" : "ITEM-1", "itemData" : { "author" : [ { "dropping-particle" : "", "family" : "Rossum", "given" : "Guido", "non-dropping-particle" : "Van", "parse-names" : false, "suffix" : "" }, { "dropping-particle" : "", "family" : "others", "given" : "", "non-dropping-particle" : "", "parse-names" : false, "suffix" : "" } ], "container-title" : "USENIX Annual Technical Conference", "id" : "ITEM-1", "issued" : { "date-parts" : [ [ "2007" ] ] }, "title" : "Python Programming Language.", "type" : "paper-conference" }, "uris" : [ "http://www.mendeley.com/documents/?uuid=93df79a9-55dd-427f-8aa0-45b586c4be37" ] } ], "mendeley" : { "formattedCitation" : "&lt;sup&gt;13&lt;/sup&gt;", "plainTextFormattedCitation" : "13", "previouslyFormattedCitation" : "&lt;sup&gt;13&lt;/sup&gt;" }, "properties" : { "noteIndex" : 0 }, "schema" : "https://github.com/citation-style-language/schema/raw/master/csl-citation.json" }</w:instrText>
      </w:r>
      <w:r w:rsidRPr="000A28AB">
        <w:fldChar w:fldCharType="separate"/>
      </w:r>
      <w:r w:rsidR="00C35103" w:rsidRPr="00C35103">
        <w:rPr>
          <w:noProof/>
          <w:vertAlign w:val="superscript"/>
        </w:rPr>
        <w:t>13</w:t>
      </w:r>
      <w:r w:rsidRPr="000A28AB">
        <w:fldChar w:fldCharType="end"/>
      </w:r>
      <w:r w:rsidR="000D44AC">
        <w:t xml:space="preserve"> that </w:t>
      </w:r>
      <w:r w:rsidRPr="000A28AB">
        <w:t xml:space="preserve">implements the </w:t>
      </w:r>
      <w:r w:rsidR="000D44AC">
        <w:t>approach</w:t>
      </w:r>
      <w:r w:rsidR="000D44AC" w:rsidRPr="000A28AB">
        <w:t xml:space="preserve"> </w:t>
      </w:r>
      <w:r w:rsidRPr="000A28AB">
        <w:t xml:space="preserve">presented in this manuscript. </w:t>
      </w:r>
      <w:r w:rsidR="000D44AC">
        <w:t xml:space="preserve">The software </w:t>
      </w:r>
      <w:r w:rsidRPr="000A28AB">
        <w:t xml:space="preserve">includes both </w:t>
      </w:r>
      <w:r w:rsidR="00865D57">
        <w:t xml:space="preserve">a </w:t>
      </w:r>
      <w:r w:rsidRPr="000A28AB">
        <w:t>programmatic interface (API) and a command line interface (CLI), and therefore does</w:t>
      </w:r>
      <w:r w:rsidR="00865D57">
        <w:t xml:space="preserve"> </w:t>
      </w:r>
      <w:r w:rsidRPr="000A28AB">
        <w:t>n</w:t>
      </w:r>
      <w:r w:rsidR="00865D57">
        <w:t>o</w:t>
      </w:r>
      <w:r w:rsidRPr="000A28AB">
        <w:t xml:space="preserve">t require programming skills. </w:t>
      </w:r>
      <w:r w:rsidR="000D44AC">
        <w:t>The source code</w:t>
      </w:r>
      <w:r w:rsidR="000D44AC" w:rsidRPr="000A28AB">
        <w:t xml:space="preserve"> </w:t>
      </w:r>
      <w:r w:rsidRPr="000A28AB">
        <w:t xml:space="preserve">makes use of several </w:t>
      </w:r>
      <w:r w:rsidR="00912FD4">
        <w:t>P</w:t>
      </w:r>
      <w:r w:rsidRPr="000A28AB">
        <w:t>ython packages: NumPy</w:t>
      </w:r>
      <w:r w:rsidRPr="000A28AB">
        <w:fldChar w:fldCharType="begin" w:fldLock="1"/>
      </w:r>
      <w:r w:rsidR="00532013">
        <w:instrText>ADDIN CSL_CITATION { "citationItems" : [ { "id" : "ITEM-1", "itemData" : { "DOI" : "10.1109/MCSE.2011.37", "ISSN" : "1521-9615", "author" : [ { "dropping-particle" : "", "family" : "Walt", "given" : "Ste\u0301fan", "non-dropping-particle" : "van der", "parse-names" : false, "suffix" : "" }, { "dropping-particle" : "", "family" : "Colbert", "given" : "S Chris", "non-dropping-particle" : "", "parse-names" : false, "suffix" : "" }, { "dropping-particle" : "", "family" : "Varoquaux", "given" : "Gae\u0308l", "non-dropping-particle" : "", "parse-names" : false, "suffix" : "" } ], "container-title" : "Computing in Science &amp; Engineering", "id" : "ITEM-1", "issue" : "2", "issued" : { "date-parts" : [ [ "2011", "3" ] ] }, "page" : "22-30", "title" : "The NumPy Array: A Structure for Efficient Numerical Computation", "type" : "article-journal", "volume" : "13" }, "uris" : [ "http://www.mendeley.com/documents/?uuid=26c85fd4-15f3-4014-8bc9-658dc2aa7527" ] } ], "mendeley" : { "formattedCitation" : "&lt;sup&gt;19&lt;/sup&gt;", "plainTextFormattedCitation" : "19", "previouslyFormattedCitation" : "&lt;sup&gt;19&lt;/sup&gt;" }, "properties" : { "noteIndex" : 0 }, "schema" : "https://github.com/citation-style-language/schema/raw/master/csl-citation.json" }</w:instrText>
      </w:r>
      <w:r w:rsidRPr="000A28AB">
        <w:fldChar w:fldCharType="separate"/>
      </w:r>
      <w:r w:rsidR="00C35103" w:rsidRPr="00C35103">
        <w:rPr>
          <w:noProof/>
          <w:vertAlign w:val="superscript"/>
        </w:rPr>
        <w:t>19</w:t>
      </w:r>
      <w:r w:rsidRPr="000A28AB">
        <w:fldChar w:fldCharType="end"/>
      </w:r>
      <w:r w:rsidRPr="000A28AB">
        <w:t>, SciPy</w:t>
      </w:r>
      <w:r w:rsidRPr="000A28AB">
        <w:fldChar w:fldCharType="begin" w:fldLock="1"/>
      </w:r>
      <w:r w:rsidR="00532013">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"mendeley" : { "formattedCitation" : "&lt;sup&gt;20&lt;/sup&gt;", "plainTextFormattedCitation" : "20", "previouslyFormattedCitation" : "&lt;sup&gt;20&lt;/sup&gt;" }, "properties" : { "noteIndex" : 0 }, "schema" : "https://github.com/citation-style-language/schema/raw/master/csl-citation.json" }</w:instrText>
      </w:r>
      <w:r w:rsidRPr="000A28AB">
        <w:fldChar w:fldCharType="separate"/>
      </w:r>
      <w:r w:rsidR="00C35103" w:rsidRPr="00C35103">
        <w:rPr>
          <w:noProof/>
          <w:vertAlign w:val="superscript"/>
        </w:rPr>
        <w:t>20</w:t>
      </w:r>
      <w:r w:rsidRPr="000A28AB">
        <w:fldChar w:fldCharType="end"/>
      </w:r>
      <w:r w:rsidRPr="000A28AB">
        <w:t>, Matplotlib</w:t>
      </w:r>
      <w:r w:rsidRPr="000A28AB">
        <w:fldChar w:fldCharType="begin" w:fldLock="1"/>
      </w:r>
      <w:r w:rsidR="00532013">
        <w:instrText>ADDIN CSL_CITATION { "citationItems" : [ { "id" : "ITEM-1", "itemData" : { "DOI" : "10.1109/MCSE.2007.55", "ISSN" : "1521-9615", "author" : [ { "dropping-particle" : "", "family" : "Hunter", "given" : "John D.", "non-dropping-particle" : "", "parse-names" : false, "suffix" : "" } ], "container-title" : "Computing in Science &amp; Engineering", "id" : "ITEM-1", "issue" : "3", "issued" : { "date-parts" : [ [ "2007" ] ] }, "page" : "90-95", "title" : "Matplotlib: A 2D Graphics Environment", "type" : "article-journal", "volume" : "9" }, "uris" : [ "http://www.mendeley.com/documents/?uuid=b3bda753-179e-4938-81cb-e7ad511261b7" ] } ], "mendeley" : { "formattedCitation" : "&lt;sup&gt;21&lt;/sup&gt;", "plainTextFormattedCitation" : "21", "previouslyFormattedCitation" : "&lt;sup&gt;21&lt;/sup&gt;" }, "properties" : { "noteIndex" : 0 }, "schema" : "https://github.com/citation-style-language/schema/raw/master/csl-citation.json" }</w:instrText>
      </w:r>
      <w:r w:rsidRPr="000A28AB">
        <w:fldChar w:fldCharType="separate"/>
      </w:r>
      <w:r w:rsidR="00C35103" w:rsidRPr="00C35103">
        <w:rPr>
          <w:noProof/>
          <w:vertAlign w:val="superscript"/>
        </w:rPr>
        <w:t>21</w:t>
      </w:r>
      <w:r w:rsidRPr="000A28AB">
        <w:fldChar w:fldCharType="end"/>
      </w:r>
      <w:r w:rsidRPr="000A28AB">
        <w:t>, Pandas</w:t>
      </w:r>
      <w:r w:rsidRPr="000A28AB">
        <w:fldChar w:fldCharType="begin" w:fldLock="1"/>
      </w:r>
      <w:r w:rsidR="00532013">
        <w:instrText>ADDIN CSL_CITATION { "citationItems" : [ { "id" : "ITEM-1", "itemData" : { "author" : [ { "dropping-particle" : "", "family" : "McKinney", "given" : "Wes", "non-dropping-particle" : "", "parse-names" : false, "suffix" : "" } ], "container-title" : "Proceedings of the 9th Python in Science Conference", "editor" : [ { "dropping-particle" : "", "family" : "Walt", "given" : "St\u00e9fan", "non-dropping-particle" : "van der", "parse-names" : false, "suffix" : "" }, { "dropping-particle" : "", "family" : "Millman", "given" : "Jarrod", "non-dropping-particle" : "", "parse-names" : false, "suffix" : "" } ], "id" : "ITEM-1", "issued" : { "date-parts" : [ [ "2010" ] ] }, "page" : "51-56", "title" : "Data Structures for Statistical Computing in Python", "type" : "paper-conference" }, "uris" : [ "http://www.mendeley.com/documents/?uuid=d90e56d0-e14a-4bb9-80b8-32e8c01e389f" ] } ], "mendeley" : { "formattedCitation" : "&lt;sup&gt;22&lt;/sup&gt;", "plainTextFormattedCitation" : "22", "previouslyFormattedCitation" : "&lt;sup&gt;22&lt;/sup&gt;" }, "properties" : { "noteIndex" : 0 }, "schema" : "https://github.com/citation-style-language/schema/raw/master/csl-citation.json" }</w:instrText>
      </w:r>
      <w:r w:rsidRPr="000A28AB">
        <w:fldChar w:fldCharType="separate"/>
      </w:r>
      <w:r w:rsidR="00C35103" w:rsidRPr="00C35103">
        <w:rPr>
          <w:noProof/>
          <w:vertAlign w:val="superscript"/>
        </w:rPr>
        <w:t>22</w:t>
      </w:r>
      <w:r w:rsidRPr="000A28AB">
        <w:fldChar w:fldCharType="end"/>
      </w:r>
      <w:r w:rsidRPr="000A28AB">
        <w:t>, Seaborn</w:t>
      </w:r>
      <w:r w:rsidR="00532013">
        <w:fldChar w:fldCharType="begin" w:fldLock="1"/>
      </w:r>
      <w:r w:rsidR="003329F0">
        <w:instrText>ADDIN CSL_CITATION { "citationItems" : [ { "id" : "ITEM-1", "itemData" : { "DOI" : "10.5281/zenodo.45133", "author" : [ { "dropping-particle" : "", "family" : "Waskom", "given" : "Michael", "non-dropping-particle" : "", "parse-names" : false, "suffix" : "" }, { "dropping-particle" : "", "family" : "Botvinnik", "given" : "Olga", "non-dropping-particle" : "", "parse-names" : false, "suffix" : "" }, { "dropping-particle" : "", "family" : "drewokane", "given" : "", "non-dropping-particle" : "", "parse-names" : false, "suffix" : "" }, { "dropping-particle" : "", "family" : "Hobson", "given" : "Paul", "non-dropping-particle" : "", "parse-names" : false, "suffix" : "" }, { "dropping-particle" : "", "family" : "Halchenko", "given" : "Yaroslav", "non-dropping-particle" : "", "parse-names" : false, "suffix" : "" }, { "dropping-particle" : "", "family" : "Lukauskas", "given" : "Saulius", "non-dropping-particle" : "", "parse-names" : false, "suffix" : "" }, { "dropping-particle" : "", "family" : "Warmenhoven", "given" : "Jordi", "non-dropping-particle" : "", "parse-names" : false, "suffix" : "" }, { "dropping-particle" : "", "family" : "Cole", "given" : "John B", "non-dropping-particle" : "", "parse-names" : false, "suffix" : "" }, { "dropping-particle" : "", "family" : "Hoyer", "given" : "Stephan", "non-dropping-particle" : "", "parse-names" : false, "suffix" : "" }, { "dropping-particle" : "", "family" : "Vanderplas", "given" : "Jake", "non-dropping-particle" : "", "parse-names" : false, "suffix" : "" }, { "dropping-particle" : "", "family" : "gkunter", "given" : "", "non-dropping-particle" : "", "parse-names" : false, "suffix" : "" }, { "dropping-particle" : "", "family" : "Villalba", "given" : "Santi", "non-dropping-particle" : "", "parse-names" : false, "suffix" : "" }, { "dropping-particle" : "", "family" : "Quintero", "given" : "Eric", "non-dropping-particle" : "", "parse-names" : false, "suffix" : "" }, { "dropping-particle" : "", "family" : "Martin", "given" : "Marcel", "non-dropping-particle" : "", "parse-names" : false, "suffix" : "" }, { "dropping-particle" : "", "family" : "Miles", "given" : "Alistair", "non-dropping-particle" : "", "parse-names" : false, "suffix" : "" }, { "dropping-particle" : "", "family" : "Meyer", "given" : "Kyle", "non-dropping-particle" : "", "parse-names" : false, "suffix" : "" }, { "dropping-particle" : "", "family" : "Augspurger", "given" : "Tom", "non-dropping-particle" : "", "parse-names" : false, "suffix" : "" }, { "dropping-particle" : "", "family" : "Yarkoni", "given" : "Tal", "non-dropping-particle" : "", "parse-names" : false, "suffix" : "" }, { "dropping-particle" : "", "family" : "Bachant", "given" : "Pete", "non-dropping-particle" : "", "parse-names" : false, "suffix" : "" }, { "dropping-particle" : "", "family" : "Evans", "given" : "Constantine", "non-dropping-particle" : "", "parse-names" : false, "suffix" : "" }, { "dropping-particle" : "", "family" : "Fitzgerald", "given" : "Clark", "non-dropping-particle" : "", "parse-names" : false, "suffix" : "" }, { "dropping-particle" : "", "family" : "Nagy", "given" : "Tamas", "non-dropping-particle" : "", "parse-names" : false, "suffix" : "" }, { "dropping-particle" : "", "family" : "Ziegler", "given" : "Erik", "non-dropping-particle" : "", "parse-names" : false, "suffix" : "" }, { "dropping-particle" : "", "family" : "Megies", "given" : "Tobias", "non-dropping-particle" : "", "parse-names" : false, "suffix" : "" }, { "dropping-particle" : "", "family" : "Wehner", "given" : "Daniel", "non-dropping-particle" : "", "parse-names" : false, "suffix" : "" }, { "dropping-particle" : "", "family" : "St-Jean", "given" : "Samuel", "non-dropping-particle" : "", "parse-names" : false, "suffix" : "" }, { "dropping-particle" : "", "family" : "Coelho", "given" : "Luis Pedro", "non-dropping-particle" : "", "parse-names" : false, "suffix" : "" }, { "dropping-particle" : "", "family" : "Hitz", "given" : "Gregory", "non-dropping-particle" : "", "parse-names" : false, "suffix" : "" }, { "dropping-particle" : "", "family" : "Lee", "given" : "Antony", "non-dropping-particle" : "", "parse-names" : false, "suffix" : "" }, { "dropping-particle" : "", "family" : "Rocher", "given" : "Luc", "non-dropping-particle" : "", "parse-names" : false, "suffix" : "" } ], "id" : "ITEM-1", "issued" : { "date-parts" : [ [ "2016", "1" ] ] }, "title" : "seaborn: v0.7.0 (January 2016)", "type" : "article" }, "uris" : [ "http://www.mendeley.com/documents/?uuid=b2de90b5-8e80-49a0-8ede-1078c3ac695d" ] } ], "mendeley" : { "formattedCitation" : "&lt;sup&gt;23&lt;/sup&gt;", "plainTextFormattedCitation" : "23", "previouslyFormattedCitation" : "&lt;sup&gt;23&lt;/sup&gt;" }, "properties" : { "noteIndex" : 0 }, "schema" : "https://github.com/citation-style-language/schema/raw/master/csl-citation.json" }</w:instrText>
      </w:r>
      <w:r w:rsidR="00532013">
        <w:fldChar w:fldCharType="separate"/>
      </w:r>
      <w:r w:rsidR="00532013" w:rsidRPr="00532013">
        <w:rPr>
          <w:noProof/>
          <w:vertAlign w:val="superscript"/>
        </w:rPr>
        <w:t>23</w:t>
      </w:r>
      <w:r w:rsidR="00532013">
        <w:fldChar w:fldCharType="end"/>
      </w:r>
      <w:r w:rsidRPr="000A28AB">
        <w:t>, LMFIT</w:t>
      </w:r>
      <w:r w:rsidRPr="000A28AB">
        <w:fldChar w:fldCharType="begin" w:fldLock="1"/>
      </w:r>
      <w:r w:rsidR="003329F0">
        <w:instrText>ADDIN CSL_CITATION { "citationItems" : [ { "id" : "ITEM-1",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"ITEM-1", "issued" : { "date-parts" : [ [ "2014", "9", "21" ] ] }, "title" : "LMFIT: Non-Linear Least-Square Minimization and Curve-Fitting for Python", "type" : "article-journal" }, "uris" : [ "http://www.mendeley.com/documents/?uuid=b27e9422-dbf1-4362-9b8b-7ca94863acd6" ] } ], "mendeley" : { "formattedCitation" : "&lt;sup&gt;24&lt;/sup&gt;", "plainTextFormattedCitation" : "24", "previouslyFormattedCitation" : "&lt;sup&gt;24&lt;/sup&gt;" }, "properties" : { "noteIndex" : 0 }, "schema" : "https://github.com/citation-style-language/schema/raw/master/csl-citation.json" }</w:instrText>
      </w:r>
      <w:r w:rsidRPr="000A28AB">
        <w:fldChar w:fldCharType="separate"/>
      </w:r>
      <w:r w:rsidR="003329F0" w:rsidRPr="003329F0">
        <w:rPr>
          <w:noProof/>
          <w:vertAlign w:val="superscript"/>
        </w:rPr>
        <w:t>24</w:t>
      </w:r>
      <w:r w:rsidRPr="000A28AB">
        <w:fldChar w:fldCharType="end"/>
      </w:r>
      <w:r w:rsidRPr="000A28AB">
        <w:t>, Scikit-learn</w:t>
      </w:r>
      <w:r w:rsidRPr="000A28AB">
        <w:fldChar w:fldCharType="begin" w:fldLock="1"/>
      </w:r>
      <w:r w:rsidR="003329F0">
        <w:instrText>ADDIN CSL_CITATION { "citationItems" : [ { "id" : "ITEM-1", "itemData" : { "author" : [ { "dropping-particle" : "", "family" : "Pedregosa", "given" : "F", "non-dropping-particle" : "", "parse-names" : false, "suffix" : "" }, { "dropping-particle" : "", "family" : "Varoquaux", "given" : "G", "non-dropping-particle" : "", "parse-names" : false, "suffix" : "" }, { "dropping-particle" : "", "family" : "Gramfort", "given" : "A", "non-dropping-particle" : "", "parse-names" : false, "suffix" : "" }, { "dropping-particle" : "", "family" : "Michel", "given" : "V", "non-dropping-particle" : "", "parse-names" : false, "suffix" : "" }, { "dropping-particle" : "", "family" : "Thirion", "given" : "B", "non-dropping-particle" : "", "parse-names" : false, "suffix" : "" }, { "dropping-particle" : "", "family" : "Grisel", "given" : "O", "non-dropping-particle" : "", "parse-names" : false, "suffix" : "" }, { "dropping-particle" : "", "family" : "Blondel", "given" : "M", "non-dropping-particle" : "", "parse-names" : false, "suffix" : "" }, { "dropping-particle" : "", "family" : "Prettenhofer", "given" : "P", "non-dropping-particle" : "", "parse-names" : false, "suffix" : "" }, { "dropping-particle" : "", "family" : "Weiss", "given" : "R", "non-dropping-particle" : "", "parse-names" : false, "suffix" : "" }, { "dropping-particle" : "", "family" : "Dubourg", "given" : "V", "non-dropping-particle" : "", "parse-names" : false, "suffix" : "" }, { "dropping-particle" : "", "family" : "Vanderplas", "given" : "J", "non-dropping-particle" : "", "parse-names" : false, "suffix" : "" }, { "dropping-particle" : "", "family" : "Passos", "given" : "A", "non-dropping-particle" : "", "parse-names" : false, "suffix" : "" }, { "dropping-particle" : "", "family" : "Cournapeau", "given" : "D", "non-dropping-particle" : "", "parse-names" : false, "suffix" : "" }, { "dropping-particle" : "", "family" : "Brucher", "given" : "M", "non-dropping-particle" : "", "parse-names" : false, "suffix" : "" }, { "dropping-particle" : "", "family" : "Perrot", "given" : "M", "non-dropping-particle" : "", "parse-names" : false, "suffix" : "" }, { "dropping-particle" : "", "family" : "Duchesnay", "given" : "E", "non-dropping-particle" : "", "parse-names" : false, "suffix" : "" } ], "container-title" : "Journal of Machine Learning Research", "id" : "ITEM-1", "issued" : { "date-parts" : [ [ "2011" ] ] }, "page" : "2825-2830", "title" : "Scikit-learn: Machine Learning in Python", "type" : "article-journal", "volume" : "12" }, "uris" : [ "http://www.mendeley.com/documents/?uuid=730d133a-5e08-44b4-b222-6114e054ba94" ] } ], "mendeley" : { "formattedCitation" : "&lt;sup&gt;25&lt;/sup&gt;", "plainTextFormattedCitation" : "25", "previouslyFormattedCitation" : "&lt;sup&gt;25&lt;/sup&gt;" }, "properties" : { "noteIndex" : 0 }, "schema" : "https://github.com/citation-style-language/schema/raw/master/csl-citation.json" }</w:instrText>
      </w:r>
      <w:r w:rsidRPr="000A28AB">
        <w:fldChar w:fldCharType="separate"/>
      </w:r>
      <w:r w:rsidR="003329F0" w:rsidRPr="003329F0">
        <w:rPr>
          <w:noProof/>
          <w:vertAlign w:val="superscript"/>
        </w:rPr>
        <w:t>25</w:t>
      </w:r>
      <w:r w:rsidRPr="000A28AB">
        <w:fldChar w:fldCharType="end"/>
      </w:r>
      <w:r w:rsidRPr="000A28AB">
        <w:t>, and SymPy</w:t>
      </w:r>
      <w:r w:rsidRPr="000A28AB">
        <w:fldChar w:fldCharType="begin" w:fldLock="1"/>
      </w:r>
      <w:r w:rsidR="003329F0">
        <w:instrText>ADDIN CSL_CITATION { "citationItems" : [ { "id" : "ITEM-1", "itemData" : { "author" : [ { "dropping-particle" : "", "family" : "SymPy Development Team", "given" : "", "non-dropping-particle" : "", "parse-names" : false, "suffix" : "" } ], "id" : "ITEM-1", "issued" : { "date-parts" : [ [ "2014" ] ] }, "title" : "SymPy: Python library for symbolic mathematics", "type" : "article" }, "uris" : [ "http://www.mendeley.com/documents/?uuid=af911149-1f65-4a6c-94a3-b1d8a3f37117" ] } ], "mendeley" : { "formattedCitation" : "&lt;sup&gt;26&lt;/sup&gt;", "plainTextFormattedCitation" : "26", "previouslyFormattedCitation" : "&lt;sup&gt;26&lt;/sup&gt;" }, "properties" : { "noteIndex" : 0 }, "schema" : "https://github.com/citation-style-language/schema/raw/master/csl-citation.json" }</w:instrText>
      </w:r>
      <w:r w:rsidRPr="000A28AB">
        <w:fldChar w:fldCharType="separate"/>
      </w:r>
      <w:r w:rsidR="003329F0" w:rsidRPr="003329F0">
        <w:rPr>
          <w:noProof/>
          <w:vertAlign w:val="superscript"/>
        </w:rPr>
        <w:t>26</w:t>
      </w:r>
      <w:r w:rsidRPr="000A28AB">
        <w:fldChar w:fldCharType="end"/>
      </w:r>
      <w:r w:rsidRPr="000A28AB">
        <w:t xml:space="preserve">. </w:t>
      </w:r>
    </w:p>
    <w:p w14:paraId="3645BC11" w14:textId="7FF99368" w:rsidR="003616D0" w:rsidRPr="000A28AB" w:rsidRDefault="003616D0" w:rsidP="003329F0">
      <w:r w:rsidRPr="000A28AB">
        <w:rPr>
          <w:b/>
          <w:bCs/>
        </w:rPr>
        <w:t>Model fitting.</w:t>
      </w:r>
      <w:r w:rsidRPr="000A28AB">
        <w:t xml:space="preserve"> To fit the growth and competition models to the growth curve data we use the </w:t>
      </w:r>
      <w:r w:rsidRPr="000A28AB">
        <w:rPr>
          <w:i/>
          <w:iCs/>
        </w:rPr>
        <w:t>leastsq</w:t>
      </w:r>
      <w:r w:rsidRPr="000A28AB">
        <w:t xml:space="preserve"> non-linear curve fitting procedure</w:t>
      </w:r>
      <w:r w:rsidRPr="000A28AB">
        <w:fldChar w:fldCharType="begin" w:fldLock="1"/>
      </w:r>
      <w:r w:rsidR="003329F0">
        <w:instrText>ADDIN CSL_CITATION { "citationItems" : [ { "id" : "ITEM-1", "itemData" : { "URL" : "http://www.scipy.org/", "author" : [ { "dropping-particle" : "", "family" : "Jones", "given" : "Eric", "non-dropping-particle" : "", "parse-names" : false, "suffix" : "" }, { "dropping-particle" : "", "family" : "Oliphant", "given" : "Travis", "non-dropping-particle" : "", "parse-names" : false, "suffix" : "" }, { "dropping-particle" : "", "family" : "Peterson", "given" : "Pearu", "non-dropping-particle" : "", "parse-names" : false, "suffix" : "" }, { "dropping-particle" : "", "family" : "others", "given" : "", "non-dropping-particle" : "", "parse-names" : false, "suffix" : "" } ], "id" : "ITEM-1", "issued" : { "date-parts" : [ [ "2001" ] ] }, "note" : "[Online; accessed 2014-07-16]", "title" : "SciPy: Open source scientific tools for Python", "type" : "webpage" }, "uris" : [ "http://www.mendeley.com/documents/?uuid=e1438662-8e42-49ac-8429-70631d17a478" ] }, { "id" : "ITEM-2", "itemData" : { "DOI" : "10.5281/zenodo.11813", "author" : [ { "dropping-particle" : "", "family" : "Newville", "given" : "Matthew", "non-dropping-particle" : "", "parse-names" : false, "suffix" : "" }, { "dropping-particle" : "", "family" : "Ingargiola", "given" : "Antonino", "non-dropping-particle" : "", "parse-names" : false, "suffix" : "" }, { "dropping-particle" : "", "family" : "Stensitzki", "given" : "Till", "non-dropping-particle" : "", "parse-names" : false, "suffix" : "" }, { "dropping-particle" : "", "family" : "Allen", "given" : "Daniel B.", "non-dropping-particle" : "", "parse-names" : false, "suffix" : "" } ], "id" : "ITEM-2", "issued" : { "date-parts" : [ [ "2014", "9", "21" ] ] }, "title" : "LMFIT: Non-Linear Least-Square Minimization and Curve-Fitting for Python", "type" : "article-journal" }, "uris" : [ "http://www.mendeley.com/documents/?uuid=b27e9422-dbf1-4362-9b8b-7ca94863acd6" ] } ], "mendeley" : { "formattedCitation" : "&lt;sup&gt;20,24&lt;/sup&gt;", "plainTextFormattedCitation" : "20,24", "previouslyFormattedCitation" : "&lt;sup&gt;20,24&lt;/sup&gt;" }, "properties" : { "noteIndex" : 0 }, "schema" : "https://github.com/citation-style-language/schema/raw/master/csl-citation.json" }</w:instrText>
      </w:r>
      <w:r w:rsidRPr="000A28AB">
        <w:fldChar w:fldCharType="separate"/>
      </w:r>
      <w:r w:rsidR="003329F0" w:rsidRPr="003329F0">
        <w:rPr>
          <w:noProof/>
          <w:vertAlign w:val="superscript"/>
        </w:rPr>
        <w:t>20,24</w:t>
      </w:r>
      <w:r w:rsidRPr="000A28AB">
        <w:fldChar w:fldCharType="end"/>
      </w:r>
      <w:r w:rsidRPr="000A28AB">
        <w:t xml:space="preserve">. We then calculate the Bayesian Information Criteria (BIC) of several </w:t>
      </w:r>
      <w:r w:rsidR="007942A2" w:rsidRPr="000A28AB">
        <w:t>nested models</w:t>
      </w:r>
      <w:r w:rsidRPr="000A28AB">
        <w:t xml:space="preserve">, defined by fixing some of the parameters (see </w:t>
      </w:r>
      <w:r w:rsidR="00756174" w:rsidRPr="000A28AB">
        <w:t>Supporting text 1</w:t>
      </w:r>
      <w:r w:rsidR="007942A2" w:rsidRPr="000A28AB">
        <w:t xml:space="preserve">, </w:t>
      </w:r>
      <w:r w:rsidR="007942A2" w:rsidRPr="000A28AB">
        <w:fldChar w:fldCharType="begin"/>
      </w:r>
      <w:r w:rsidR="007942A2" w:rsidRPr="000A28AB">
        <w:instrText xml:space="preserve"> REF _Ref453761140 \h </w:instrText>
      </w:r>
      <w:r w:rsidR="000A28AB">
        <w:instrText xml:space="preserve"> \* MERGEFORMAT </w:instrText>
      </w:r>
      <w:r w:rsidR="007942A2" w:rsidRPr="000A28AB">
        <w:fldChar w:fldCharType="separate"/>
      </w:r>
      <w:r w:rsidR="00796A41" w:rsidRPr="000A28AB">
        <w:t>Figure S</w:t>
      </w:r>
      <w:r w:rsidR="00796A41">
        <w:t>2</w:t>
      </w:r>
      <w:r w:rsidR="007942A2" w:rsidRPr="000A28AB">
        <w:fldChar w:fldCharType="end"/>
      </w:r>
      <w:r w:rsidR="007942A2" w:rsidRPr="000A28AB">
        <w:t xml:space="preserve">, and </w:t>
      </w:r>
      <w:r w:rsidR="007942A2" w:rsidRPr="000A28AB">
        <w:fldChar w:fldCharType="begin"/>
      </w:r>
      <w:r w:rsidR="007942A2" w:rsidRPr="000A28AB">
        <w:instrText xml:space="preserve"> REF _Ref453761035 \h </w:instrText>
      </w:r>
      <w:r w:rsidR="000A28AB">
        <w:instrText xml:space="preserve"> \* MERGEFORMAT </w:instrText>
      </w:r>
      <w:r w:rsidR="007942A2" w:rsidRPr="000A28AB">
        <w:fldChar w:fldCharType="separate"/>
      </w:r>
      <w:r w:rsidR="00796A41" w:rsidRPr="000A28AB">
        <w:t>Table S</w:t>
      </w:r>
      <w:r w:rsidR="00796A41">
        <w:t>1</w:t>
      </w:r>
      <w:r w:rsidR="007942A2" w:rsidRPr="000A28AB">
        <w:fldChar w:fldCharType="end"/>
      </w:r>
      <w:r w:rsidRPr="000A28AB">
        <w:t>). BIC is given by:</w:t>
      </w:r>
    </w:p>
    <w:p w14:paraId="2C4CB098" w14:textId="77777777" w:rsidR="003616D0" w:rsidRPr="000A28AB" w:rsidRDefault="003616D0">
      <w:pPr>
        <w:jc w:val="center"/>
      </w:pPr>
      <m:oMath>
        <m:r>
          <w:rPr>
            <w:rFonts w:ascii="Cambria Math" w:hAnsi="Cambria Math"/>
          </w:rPr>
          <m:t>BIC=n</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n</m:t>
                        </m:r>
                      </m:sup>
                      <m:e>
                        <m:sSup>
                          <m:sSupPr>
                            <m:ctrlPr>
                              <w:rPr>
                                <w:rFonts w:ascii="Cambria Math" w:hAnsi="Cambria Math"/>
                              </w:rPr>
                            </m:ctrlPr>
                          </m:sSupPr>
                          <m:e>
                            <m:d>
                              <m:dPr>
                                <m:ctrlPr>
                                  <w:rPr>
                                    <w:rFonts w:ascii="Cambria Math" w:hAnsi="Cambria Math"/>
                                  </w:rPr>
                                </m:ctrlPr>
                              </m:dPr>
                              <m:e>
                                <m:r>
                                  <w:rPr>
                                    <w:rFonts w:ascii="Cambria Math" w:hAnsi="Cambria Math"/>
                                  </w:rPr>
                                  <m:t>N</m:t>
                                </m:r>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r>
                                  <m:rPr>
                                    <m:sty m:val="p"/>
                                  </m:rPr>
                                  <w:rPr>
                                    <w:rFonts w:ascii="Cambria Math" w:hAnsi="Cambria Math"/>
                                  </w:rPr>
                                  <m:t>-</m:t>
                                </m:r>
                                <m:acc>
                                  <m:accPr>
                                    <m:ctrlPr>
                                      <w:rPr>
                                        <w:rFonts w:ascii="Cambria Math" w:hAnsi="Cambria Math"/>
                                      </w:rPr>
                                    </m:ctrlPr>
                                  </m:accPr>
                                  <m:e>
                                    <m:r>
                                      <w:rPr>
                                        <w:rFonts w:ascii="Cambria Math" w:hAnsi="Cambria Math"/>
                                      </w:rPr>
                                      <m:t>N</m:t>
                                    </m:r>
                                  </m:e>
                                </m:acc>
                                <m:d>
                                  <m:dPr>
                                    <m:ctrlPr>
                                      <w:rPr>
                                        <w:rFonts w:ascii="Cambria Math" w:hAnsi="Cambria Math"/>
                                      </w:rPr>
                                    </m:ctrlPr>
                                  </m:dPr>
                                  <m:e>
                                    <m:sSub>
                                      <m:sSubPr>
                                        <m:ctrlPr>
                                          <w:rPr>
                                            <w:rFonts w:ascii="Cambria Math" w:hAnsi="Cambria Math"/>
                                          </w:rPr>
                                        </m:ctrlPr>
                                      </m:sSubPr>
                                      <m:e>
                                        <m:r>
                                          <w:rPr>
                                            <w:rFonts w:ascii="Cambria Math" w:hAnsi="Cambria Math"/>
                                          </w:rPr>
                                          <m:t>t</m:t>
                                        </m:r>
                                      </m:e>
                                      <m:sub>
                                        <m:r>
                                          <w:rPr>
                                            <w:rFonts w:ascii="Cambria Math" w:hAnsi="Cambria Math"/>
                                          </w:rPr>
                                          <m:t>i</m:t>
                                        </m:r>
                                      </m:sub>
                                    </m:sSub>
                                  </m:e>
                                </m:d>
                              </m:e>
                            </m:d>
                          </m:e>
                          <m:sup>
                            <m:r>
                              <m:rPr>
                                <m:sty m:val="p"/>
                              </m:rPr>
                              <w:rPr>
                                <w:rFonts w:ascii="Cambria Math" w:hAnsi="Cambria Math"/>
                              </w:rPr>
                              <m:t>2</m:t>
                            </m:r>
                          </m:sup>
                        </m:sSup>
                      </m:e>
                    </m:nary>
                  </m:num>
                  <m:den>
                    <m:r>
                      <w:rPr>
                        <w:rFonts w:ascii="Cambria Math" w:hAnsi="Cambria Math"/>
                      </w:rPr>
                      <m:t>n</m:t>
                    </m:r>
                  </m:den>
                </m:f>
              </m:e>
            </m:d>
          </m:e>
        </m:func>
        <m:r>
          <m:rPr>
            <m:sty m:val="p"/>
          </m:rPr>
          <w:rPr>
            <w:rFonts w:ascii="Cambria Math" w:hAnsi="Cambria Math"/>
          </w:rPr>
          <m:t>+</m:t>
        </m:r>
        <m:r>
          <w:rPr>
            <w:rFonts w:ascii="Cambria Math" w:hAnsi="Cambria Math"/>
          </w:rPr>
          <m:t>k</m:t>
        </m:r>
        <m:r>
          <m:rPr>
            <m:sty m:val="p"/>
          </m:rPr>
          <w:rPr>
            <w:rFonts w:ascii="Cambria Math" w:hAnsi="Cambria Math"/>
          </w:rPr>
          <m:t>⋅</m:t>
        </m:r>
        <m:func>
          <m:funcPr>
            <m:ctrlPr>
              <w:rPr>
                <w:rFonts w:ascii="Cambria Math" w:hAnsi="Cambria Math"/>
              </w:rPr>
            </m:ctrlPr>
          </m:funcPr>
          <m:fName>
            <m:r>
              <m:rPr>
                <m:sty m:val="p"/>
              </m:rPr>
              <w:rPr>
                <w:rFonts w:ascii="Cambria Math" w:hAnsi="Cambria Math"/>
              </w:rPr>
              <m:t>log</m:t>
            </m:r>
          </m:fName>
          <m:e>
            <m:r>
              <w:rPr>
                <w:rFonts w:ascii="Cambria Math" w:hAnsi="Cambria Math"/>
              </w:rPr>
              <m:t>n</m:t>
            </m:r>
          </m:e>
        </m:func>
      </m:oMath>
      <w:r w:rsidRPr="000A28AB">
        <w:t>,</w:t>
      </w:r>
    </w:p>
    <w:p w14:paraId="151F7796" w14:textId="6D5D39CE" w:rsidR="003616D0" w:rsidRDefault="003616D0" w:rsidP="003329F0">
      <w:r w:rsidRPr="000A28AB">
        <w:lastRenderedPageBreak/>
        <w:t xml:space="preserve">where </w:t>
      </w:r>
      <m:oMath>
        <m:r>
          <w:rPr>
            <w:rFonts w:ascii="Cambria Math" w:hAnsi="Cambria Math"/>
          </w:rPr>
          <m:t>k</m:t>
        </m:r>
      </m:oMath>
      <w:r w:rsidRPr="000A28AB">
        <w:t xml:space="preserve"> is the number model parameters, </w:t>
      </w:r>
      <m:oMath>
        <m:r>
          <w:rPr>
            <w:rFonts w:ascii="Cambria Math" w:hAnsi="Cambria Math"/>
          </w:rPr>
          <m:t>n</m:t>
        </m:r>
      </m:oMath>
      <w:r w:rsidRPr="000A28AB">
        <w:t xml:space="preserve"> is the number of data points,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are the time points, </w:t>
      </w:r>
      <m:oMath>
        <m:r>
          <w:rPr>
            <w:rFonts w:ascii="Cambria Math" w:hAnsi="Cambria Math"/>
          </w:rPr>
          <m:t>N</m:t>
        </m:r>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oMath>
      <w:r w:rsidRPr="000A28AB">
        <w:t xml:space="preserve"> is the optical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and </w:t>
      </w:r>
      <m:oMath>
        <m:acc>
          <m:accPr>
            <m:ctrlPr>
              <w:rPr>
                <w:rFonts w:ascii="Cambria Math" w:hAnsi="Cambria Math"/>
                <w:i/>
              </w:rPr>
            </m:ctrlPr>
          </m:accPr>
          <m:e>
            <m:r>
              <w:rPr>
                <w:rFonts w:ascii="Cambria Math" w:hAnsi="Cambria Math"/>
              </w:rPr>
              <m:t>N</m:t>
            </m:r>
          </m:e>
        </m:acc>
        <m:d>
          <m:dPr>
            <m:ctrlPr>
              <w:rPr>
                <w:rFonts w:ascii="Cambria Math" w:hAnsi="Cambria Math"/>
                <w:i/>
              </w:rPr>
            </m:ctrlPr>
          </m:dPr>
          <m:e>
            <m:sSub>
              <m:sSubPr>
                <m:ctrlPr>
                  <w:rPr>
                    <w:rFonts w:ascii="Cambria Math" w:hAnsi="Cambria Math"/>
                    <w:i/>
                  </w:rPr>
                </m:ctrlPr>
              </m:sSubPr>
              <m:e>
                <m:r>
                  <w:rPr>
                    <w:rFonts w:ascii="Cambria Math" w:hAnsi="Cambria Math"/>
                  </w:rPr>
                  <m:t>t</m:t>
                </m:r>
              </m:e>
              <m:sub>
                <m:r>
                  <w:rPr>
                    <w:rFonts w:ascii="Cambria Math" w:hAnsi="Cambria Math"/>
                  </w:rPr>
                  <m:t>i</m:t>
                </m:r>
              </m:sub>
            </m:sSub>
          </m:e>
        </m:d>
        <m:r>
          <w:rPr>
            <w:rFonts w:ascii="Cambria Math" w:hAnsi="Cambria Math"/>
          </w:rPr>
          <m:t xml:space="preserve"> </m:t>
        </m:r>
      </m:oMath>
      <w:r w:rsidRPr="000A28AB">
        <w:t xml:space="preserve">is the expected density at time point </w:t>
      </w:r>
      <m:oMath>
        <m:sSub>
          <m:sSubPr>
            <m:ctrlPr>
              <w:rPr>
                <w:rFonts w:ascii="Cambria Math" w:hAnsi="Cambria Math"/>
                <w:i/>
              </w:rPr>
            </m:ctrlPr>
          </m:sSubPr>
          <m:e>
            <m:r>
              <w:rPr>
                <w:rFonts w:ascii="Cambria Math" w:hAnsi="Cambria Math"/>
              </w:rPr>
              <m:t>t</m:t>
            </m:r>
          </m:e>
          <m:sub>
            <m:r>
              <w:rPr>
                <w:rFonts w:ascii="Cambria Math" w:hAnsi="Cambria Math"/>
              </w:rPr>
              <m:t>i</m:t>
            </m:r>
          </m:sub>
        </m:sSub>
      </m:oMath>
      <w:r w:rsidRPr="000A28AB">
        <w:t xml:space="preserve"> according to the model. We select</w:t>
      </w:r>
      <w:r w:rsidR="00865D57">
        <w:t>ed</w:t>
      </w:r>
      <w:r w:rsidRPr="000A28AB">
        <w:t xml:space="preserve"> the model with the lowest BIC</w:t>
      </w:r>
      <w:r w:rsidRPr="000A28AB">
        <w:fldChar w:fldCharType="begin" w:fldLock="1"/>
      </w:r>
      <w:r w:rsidR="003329F0">
        <w:instrText>ADDIN CSL_CITATION { "citationItems" : [ { "id" : "ITEM-1", "itemData" : { "DOI" : "doi: 10.2307/2291091", "ISBN" : "9213227418", "ISSN" : "01621459", "PMID" : "2291091", "abstract" : "In a 1935 paper and in his book Theory of probability, Jeffresy developed a methodology for quantifying the evidence in favor of a scientific theory. The centerpies was a number, now called the Bayes factor, which is the posterior odds of the null hypothesis when the prior probability on the null is one-half. Although there has been much discussion of Bayesian hypothesis testing in the context of criticism of P-values, less attention has been given to the Bayes as a practical tool of applied statistics. In this article we review and discuss the uses of Bayes factors in the context of five scientific applications in genetics, sports, ecology, sociology, and psychology. We emphasize the following points: From Jeffrey's Bayesian viewpoint, the purpose of hypothesis testing is to evaluate the evidence in favor of a scientific theory. Bayes factors offer a way of evaluating evidence in favor of a null hypothesis. Bayes factors provide a way of incorporating external information into the evaluation of evidence about a hypothesis. Bayes factors are very general and do not require alternative models to be nested. Several techniques are available for computing Bayes factors, including asymptotic approximations that are easy to compute using the output from standard packages that maximize likelihoods. In \"non-Bayesian significance tests. The Schwarz criterion (or BIC) gives a rough approximation to the logarithm of the Bayes factor, which is easy to use and does not require evaluation of prior distributions. When one is interested in estimation or prediction, Bayes factors may be converted to weights to be attached to various models so that a composite estimate or prediction may be obtained that takes account of structural or model uncertainty. Algorithms have been proposed that allow model uncertainty to be taken into account when the class of models initially considered is very large. Bayes factors are useful for guiding an evolutionary model-building process. It is important, and feasible, to assess the sensitivity of conclusions to the prior distributions used.", "author" : [ { "dropping-particle" : "", "family" : "Kass", "given" : "Robert", "non-dropping-particle" : "", "parse-names" : false, "suffix" : "" }, { "dropping-particle" : "", "family" : "Raftery", "given" : "Adrian", "non-dropping-particle" : "", "parse-names" : false, "suffix" : "" } ], "container-title" : "Journal of the American Statistical Association", "id" : "ITEM-1", "issued" : { "date-parts" : [ [ "1995" ] ] }, "page" : "773-795", "title" : "Bayes Factors", "type" : "article-journal" }, "uris" : [ "http://www.mendeley.com/documents/?uuid=780e0bd3-aa68-4a26-b615-d2e0a9e659d1" ] }, { "id" : "ITEM-2", "itemData" : { "DOI" : "10.1016/j.ecolmodel.2007.10.030", "ISBN" : "03043800", "ISSN" : "03043800", "PMID" : "2742", "abstract" : "Many tools have become available for biologists for evaluating competing ecological models - models may be judged based on the fit to data alone (e.g. likelihood), or more formal statistical criteria may be used. Because of the implied assumptions of each tool, model selection criteria should be chosen a priori for the problem at hand, - a model that is considered 'good' in its explanatory power may not be the best choice for a problem that requires prediction. In this paper, I review the behavior and assumptions of the four most commonly used statistical criteria (Akaike's Information Criterion, AIC; Schwarz or Bayesian Information Criterion, BIC; Deviance Information Criterion, DIC; Bayes factors). Second, I illustrate differences in these model selection tools by applying the four criteria to thousands of simulated abundance trajectories. With the simulation model known, I examine whether each of the criteria are useful in selecting models to evaluate simple questions, such as whether time series support evidence of density dependent population growth. Across simulations, the maximum likelihood criteria consistently favored simpler population models when compared to Bayesian criteria. Among the Bayesian criteria, the Bayes factor favored the correct simulation model more frequently than the Deviance Information Criterion. There was considerable uncertainty in the ability of the Bayes factor to discriminate between models, this tool selected the simulation model slightly more frequently than other approaches. ?? 2007 Elsevier B.V. All rights reserved.", "author" : [ { "dropping-particle" : "", "family" : "Ward", "given" : "Eric J.", "non-dropping-particle" : "", "parse-names" : false, "suffix" : "" } ], "container-title" : "Ecological Modelling", "id" : "ITEM-2", "issue" : "1-2", "issued" : { "date-parts" : [ [ "2008" ] ] }, "page" : "1-10", "title" : "A review and comparison of four commonly used Bayesian and maximum likelihood model selection tools", "type" : "article-journal", "volume" : "211" }, "uris" : [ "http://www.mendeley.com/documents/?uuid=192bfd77-cca7-4a95-8e9d-bc1f8551d94b" ] } ], "mendeley" : { "formattedCitation" : "&lt;sup&gt;27,28&lt;/sup&gt;", "plainTextFormattedCitation" : "27,28", "previouslyFormattedCitation" : "&lt;sup&gt;27,28&lt;/sup&gt;" }, "properties" : { "noteIndex" : 0 }, "schema" : "https://github.com/citation-style-language/schema/raw/master/csl-citation.json" }</w:instrText>
      </w:r>
      <w:r w:rsidRPr="000A28AB">
        <w:fldChar w:fldCharType="separate"/>
      </w:r>
      <w:r w:rsidR="003329F0" w:rsidRPr="003329F0">
        <w:rPr>
          <w:noProof/>
          <w:vertAlign w:val="superscript"/>
        </w:rPr>
        <w:t>27,28</w:t>
      </w:r>
      <w:r w:rsidRPr="000A28AB">
        <w:fldChar w:fldCharType="end"/>
      </w:r>
      <w:r w:rsidRPr="000A28AB">
        <w:t>.</w:t>
      </w:r>
    </w:p>
    <w:p w14:paraId="4E374857" w14:textId="215C05EF" w:rsidR="00D121CE" w:rsidRPr="00D121CE" w:rsidRDefault="00D121CE" w:rsidP="00ED4128">
      <w:r>
        <w:rPr>
          <w:b/>
          <w:bCs/>
        </w:rPr>
        <w:t>Data availability.</w:t>
      </w:r>
      <w:r>
        <w:t xml:space="preserve"> Data deposited on </w:t>
      </w:r>
      <w:r w:rsidR="00ED4128" w:rsidRPr="00ED4128">
        <w:rPr>
          <w:i/>
          <w:iCs/>
        </w:rPr>
        <w:t>figshare</w:t>
      </w:r>
      <w:r w:rsidR="00ED4128">
        <w:t xml:space="preserve"> (doi:</w:t>
      </w:r>
      <w:r w:rsidR="00ED4128" w:rsidRPr="00ED4128">
        <w:t>10.6084/m9.figshare.3485984</w:t>
      </w:r>
      <w:r w:rsidR="00ED4128">
        <w:t xml:space="preserve">; </w:t>
      </w:r>
      <w:r w:rsidR="00ED4128" w:rsidRPr="00ED4128">
        <w:rPr>
          <w:i/>
          <w:iCs/>
        </w:rPr>
        <w:t xml:space="preserve">for editors and reviewers only: </w:t>
      </w:r>
      <w:hyperlink r:id="rId14" w:history="1">
        <w:r w:rsidR="00ED4128" w:rsidRPr="00ED4128">
          <w:rPr>
            <w:rStyle w:val="Hyperlink"/>
          </w:rPr>
          <w:t>https://figshare.com/s/b08c6b975779e03ec48e</w:t>
        </w:r>
      </w:hyperlink>
      <w:r w:rsidR="00ED4128">
        <w:t>).</w:t>
      </w:r>
    </w:p>
    <w:p w14:paraId="733B6A17" w14:textId="77777777" w:rsidR="007A7F01" w:rsidRPr="000A28AB" w:rsidRDefault="007A7F01">
      <w:r w:rsidRPr="000A28AB">
        <w:rPr>
          <w:b/>
          <w:bCs/>
        </w:rPr>
        <w:t>Code availability</w:t>
      </w:r>
      <w:r w:rsidRPr="000A28AB">
        <w:t xml:space="preserve">. Source code will be available upon publication at </w:t>
      </w:r>
      <w:hyperlink r:id="rId15" w:history="1">
        <w:r w:rsidRPr="000A28AB">
          <w:rPr>
            <w:rStyle w:val="Hyperlink"/>
          </w:rPr>
          <w:t>https://github.com/yoavram/curveball</w:t>
        </w:r>
      </w:hyperlink>
      <w:r w:rsidRPr="000A28AB">
        <w:t xml:space="preserve"> ; an installation guide, tutorial, and documentation will be available upon publication at </w:t>
      </w:r>
      <w:hyperlink r:id="rId16" w:history="1">
        <w:r w:rsidRPr="000A28AB">
          <w:rPr>
            <w:rStyle w:val="Hyperlink"/>
          </w:rPr>
          <w:t>http://curveball.yoavram.com</w:t>
        </w:r>
      </w:hyperlink>
      <w:r w:rsidRPr="000A28AB">
        <w:t xml:space="preserve">. </w:t>
      </w:r>
      <w:r w:rsidRPr="00ED4128">
        <w:rPr>
          <w:i/>
          <w:iCs/>
        </w:rPr>
        <w:t>For editors and reviewers only:</w:t>
      </w:r>
      <w:r w:rsidRPr="000A28AB">
        <w:t xml:space="preserve"> installation guide, tutorial, documentation, and source code is available at </w:t>
      </w:r>
      <w:hyperlink r:id="rId17" w:history="1">
        <w:r w:rsidRPr="000A28AB">
          <w:rPr>
            <w:rStyle w:val="Hyperlink"/>
          </w:rPr>
          <w:t>https://curveball.netlify.com</w:t>
        </w:r>
      </w:hyperlink>
      <w:r w:rsidRPr="000A28AB">
        <w:t xml:space="preserve"> (password: </w:t>
      </w:r>
      <w:r w:rsidRPr="000A28AB">
        <w:rPr>
          <w:i/>
          <w:iCs/>
        </w:rPr>
        <w:t>dh5alpha</w:t>
      </w:r>
      <w:r w:rsidRPr="000A28AB">
        <w:t>).</w:t>
      </w:r>
    </w:p>
    <w:p w14:paraId="4961E1D3" w14:textId="0EF14373" w:rsidR="007A7F01" w:rsidRDefault="007A7F01" w:rsidP="003329F0">
      <w:r w:rsidRPr="000A28AB">
        <w:rPr>
          <w:b/>
          <w:bCs/>
        </w:rPr>
        <w:t>Figure reproduction</w:t>
      </w:r>
      <w:r w:rsidRPr="000A28AB">
        <w:t xml:space="preserve">. Data was </w:t>
      </w:r>
      <w:r w:rsidR="003B757D" w:rsidRPr="000A28AB">
        <w:t>analyzed</w:t>
      </w:r>
      <w:r w:rsidRPr="000A28AB">
        <w:t xml:space="preserve"> and figures were produced using a Jupyter </w:t>
      </w:r>
      <w:r w:rsidR="000D44AC">
        <w:t>N</w:t>
      </w:r>
      <w:r w:rsidRPr="000A28AB">
        <w:t>otebook</w:t>
      </w:r>
      <w:r w:rsidRPr="000A28AB">
        <w:fldChar w:fldCharType="begin" w:fldLock="1"/>
      </w:r>
      <w:r w:rsidR="003329F0">
        <w:instrText>ADDIN CSL_CITATION { "citationItems" : [ { "id" : "ITEM-1", "itemData" : { "DOI" : "10.1109/MCSE.2007.53", "ISBN" : "3518437208", "ISSN" : "1521-9615", "abstract" : "Python offers basic facilities for interactive work and a comprehensive library on top of which more sophisticated systems can be built. The IPython project provides an enhanced interactive environment that includes, among other features, support for data visualization and facilities for distributed and parallel computation. T", "author" : [ { "dropping-particle" : "", "family" : "Perez", "given" : "Fernando", "non-dropping-particle" : "", "parse-names" : false, "suffix" : "" }, { "dropping-particle" : "", "family" : "Granger", "given" : "Brian E.", "non-dropping-particle" : "", "parse-names" : false, "suffix" : "" } ], "container-title" : "Computing in Science &amp; Engineering", "id" : "ITEM-1", "issue" : "3", "issued" : { "date-parts" : [ [ "2007" ] ] }, "page" : "21-29", "title" : "IPython: A System for Interactive Scientific Computing", "type" : "article-journal", "volume" : "9" }, "uris" : [ "http://www.mendeley.com/documents/?uuid=de823309-615e-49f1-8ddc-6c66eb13916c" ] } ], "mendeley" : { "formattedCitation" : "&lt;sup&gt;29&lt;/sup&gt;", "plainTextFormattedCitation" : "29", "previouslyFormattedCitation" : "&lt;sup&gt;29&lt;/sup&gt;" }, "properties" : { "noteIndex" : 0 }, "schema" : "https://github.com/citation-style-language/schema/raw/master/csl-citation.json" }</w:instrText>
      </w:r>
      <w:r w:rsidRPr="000A28AB">
        <w:fldChar w:fldCharType="separate"/>
      </w:r>
      <w:r w:rsidR="003329F0" w:rsidRPr="003329F0">
        <w:rPr>
          <w:noProof/>
          <w:vertAlign w:val="superscript"/>
        </w:rPr>
        <w:t>29</w:t>
      </w:r>
      <w:r w:rsidRPr="000A28AB">
        <w:fldChar w:fldCharType="end"/>
      </w:r>
      <w:r w:rsidRPr="000A28AB">
        <w:t xml:space="preserve"> </w:t>
      </w:r>
      <w:r w:rsidR="00865D57">
        <w:t xml:space="preserve">that </w:t>
      </w:r>
      <w:r w:rsidRPr="000A28AB">
        <w:t>will be</w:t>
      </w:r>
      <w:r w:rsidRPr="000A28AB">
        <w:rPr>
          <w:i/>
          <w:iCs/>
        </w:rPr>
        <w:t xml:space="preserve"> </w:t>
      </w:r>
      <w:r w:rsidRPr="000A28AB">
        <w:t xml:space="preserve">available as a supporting file and at </w:t>
      </w:r>
      <w:hyperlink r:id="rId18" w:history="1">
        <w:r w:rsidRPr="000A28AB">
          <w:rPr>
            <w:rStyle w:val="Hyperlink"/>
          </w:rPr>
          <w:t>https://github.com/yoavram/curveball_ms</w:t>
        </w:r>
      </w:hyperlink>
      <w:r w:rsidRPr="000A28AB">
        <w:t xml:space="preserve">. </w:t>
      </w:r>
      <w:r w:rsidRPr="00ED4128">
        <w:rPr>
          <w:i/>
          <w:iCs/>
        </w:rPr>
        <w:t>For editors and reviewers only:</w:t>
      </w:r>
      <w:r w:rsidRPr="00ED4128">
        <w:t xml:space="preserve"> the </w:t>
      </w:r>
      <w:r w:rsidRPr="000A28AB">
        <w:t xml:space="preserve">notebook is available at </w:t>
      </w:r>
      <w:hyperlink r:id="rId19" w:history="1">
        <w:r w:rsidRPr="000A28AB">
          <w:rPr>
            <w:rStyle w:val="Hyperlink"/>
          </w:rPr>
          <w:t>https://dl.dropboxusercontent.com/u/1578682/supp.ipynb</w:t>
        </w:r>
      </w:hyperlink>
      <w:r w:rsidRPr="000A28AB">
        <w:t>.</w:t>
      </w:r>
    </w:p>
    <w:p w14:paraId="4B214407" w14:textId="77777777" w:rsidR="007A7F01" w:rsidRPr="000A28AB" w:rsidRDefault="007A7F01" w:rsidP="007942A2">
      <w:pPr>
        <w:spacing w:line="240" w:lineRule="auto"/>
        <w:ind w:firstLine="0"/>
        <w:rPr>
          <w:rFonts w:ascii="Palatino Linotype" w:eastAsiaTheme="majorEastAsia" w:hAnsi="Palatino Linotype"/>
          <w:b/>
          <w:bCs/>
          <w:kern w:val="32"/>
          <w:sz w:val="32"/>
          <w:szCs w:val="32"/>
        </w:rPr>
      </w:pPr>
    </w:p>
    <w:p w14:paraId="563B9B5B" w14:textId="77777777" w:rsidR="007A7F01" w:rsidRPr="000A28AB" w:rsidRDefault="007A7F01">
      <w:pPr>
        <w:pStyle w:val="Heading1"/>
      </w:pPr>
      <w:r w:rsidRPr="000A28AB">
        <w:t>Acknowledgments</w:t>
      </w:r>
    </w:p>
    <w:p w14:paraId="47C3D198" w14:textId="1B13296E" w:rsidR="007A7F01" w:rsidRPr="000A28AB" w:rsidRDefault="007A7F01" w:rsidP="00FA03CE">
      <w:r w:rsidRPr="000A28AB">
        <w:t xml:space="preserve">We thank Y. Pilpel, D. Hizi, I. Françoise, I. Frumkin, O. Dahan, A. Yona, T. Pupko, A. Eldar, I. Ben-Zion, E. Even-Tov, H. Acar, </w:t>
      </w:r>
      <w:r w:rsidR="00FA03CE">
        <w:t xml:space="preserve">T. Pupko, and E. Rosenberg, </w:t>
      </w:r>
      <w:r w:rsidRPr="000A28AB">
        <w:t xml:space="preserve">for helpful discussions and comments, and L. Zelcbuch, </w:t>
      </w:r>
      <w:r w:rsidRPr="000A28AB">
        <w:rPr>
          <w:lang w:val="en-GB"/>
        </w:rPr>
        <w:t>N. Wertheimer, A. Rosenberg, A. Zisman, F. Yang, E. Shtifman Segal,</w:t>
      </w:r>
      <w:r w:rsidR="00381329" w:rsidRPr="000A28AB">
        <w:rPr>
          <w:lang w:val="en-GB"/>
        </w:rPr>
        <w:t xml:space="preserve"> I. Melamed-Havin,</w:t>
      </w:r>
      <w:r w:rsidRPr="000A28AB">
        <w:rPr>
          <w:lang w:val="en-GB"/>
        </w:rPr>
        <w:t xml:space="preserve"> and R. Yaari for sharing materials and experimental advice</w:t>
      </w:r>
      <w:r w:rsidRPr="000A28AB">
        <w:t xml:space="preserve">. This research has been supported in part by the Israel Science Foundation 1568/13 (LH) and 340/13 (JB), the Minerva Center for Lab Evolution (LH), Manna Center Program for Food Safety &amp; Security (YR), the Israeli Ministry of Science &amp; Technology (YR), </w:t>
      </w:r>
      <w:r w:rsidRPr="000A28AB">
        <w:rPr>
          <w:bCs/>
        </w:rPr>
        <w:t>TAU Global Research and Training Fellowship in Medical and Life Science and the Naomi Foundation</w:t>
      </w:r>
      <w:r w:rsidRPr="000A28AB">
        <w:t xml:space="preserve"> (MB), and the European Research Council (FP7/2007-2013)/ERC grant 340087 (JB).</w:t>
      </w:r>
    </w:p>
    <w:p w14:paraId="3E4C7E66" w14:textId="77777777" w:rsidR="007942A2" w:rsidRPr="000A28AB" w:rsidRDefault="007942A2" w:rsidP="005A5037"/>
    <w:p w14:paraId="1799E227" w14:textId="77777777" w:rsidR="007A7F01" w:rsidRPr="000A28AB" w:rsidRDefault="007A7F01">
      <w:pPr>
        <w:pStyle w:val="Heading1"/>
      </w:pPr>
      <w:r w:rsidRPr="000A28AB">
        <w:t>Author contributions</w:t>
      </w:r>
    </w:p>
    <w:p w14:paraId="0585B682" w14:textId="77777777" w:rsidR="007A7F01" w:rsidRPr="000A28AB" w:rsidRDefault="008064CB" w:rsidP="0087021D">
      <w:pPr>
        <w:rPr>
          <w:rFonts w:ascii="Times New Roman" w:eastAsia="Times New Roman" w:hAnsi="Times New Roman" w:cs="Times New Roman"/>
        </w:rPr>
      </w:pPr>
      <w:r w:rsidRPr="000A28AB">
        <w:t xml:space="preserve">All authors designed the experiments, </w:t>
      </w:r>
      <w:r w:rsidR="00C35103" w:rsidRPr="000A28AB">
        <w:t>analyzed</w:t>
      </w:r>
      <w:r w:rsidRPr="000A28AB">
        <w:t xml:space="preserve"> data, discussed the results</w:t>
      </w:r>
      <w:r w:rsidR="0087021D">
        <w:t xml:space="preserve"> and edited the manuscript</w:t>
      </w:r>
      <w:r w:rsidRPr="000A28AB">
        <w:t>. Y.R. and L.H. developed the model</w:t>
      </w:r>
      <w:r w:rsidR="00B02278">
        <w:t xml:space="preserve"> and wrote the manuscript</w:t>
      </w:r>
      <w:r w:rsidRPr="000A28AB">
        <w:t xml:space="preserve">. </w:t>
      </w:r>
      <w:r w:rsidRPr="000A28AB">
        <w:lastRenderedPageBreak/>
        <w:t>U.O. advised on statistical analysis. Y.R. wrote the source code. Y.R., E.D.G. and M.B. performed the experiments. M.B. performed fluorescent microscopy. J.B. advised and gave support to all experiments. L.H. supervised all the work.</w:t>
      </w:r>
      <w:r w:rsidR="007A7F01" w:rsidRPr="000A28AB">
        <w:br w:type="page"/>
      </w:r>
    </w:p>
    <w:p w14:paraId="75B73F83" w14:textId="77777777" w:rsidR="00750BAE" w:rsidRPr="000A28AB" w:rsidRDefault="00750BAE" w:rsidP="00750BAE">
      <w:pPr>
        <w:pStyle w:val="Heading1"/>
      </w:pPr>
      <w:r w:rsidRPr="000A28AB">
        <w:lastRenderedPageBreak/>
        <w:t>References</w:t>
      </w:r>
    </w:p>
    <w:p w14:paraId="0DC3CA4C" w14:textId="20C530AD" w:rsidR="00E42EF9" w:rsidRPr="00E42EF9" w:rsidRDefault="00750BAE"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0A28AB">
        <w:fldChar w:fldCharType="begin" w:fldLock="1"/>
      </w:r>
      <w:r w:rsidRPr="000A28AB">
        <w:instrText xml:space="preserve">ADDIN Mendeley Bibliography CSL_BIBLIOGRAPHY </w:instrText>
      </w:r>
      <w:r w:rsidRPr="000A28AB">
        <w:fldChar w:fldCharType="separate"/>
      </w:r>
      <w:r w:rsidR="00E42EF9" w:rsidRPr="00E42EF9">
        <w:rPr>
          <w:rFonts w:ascii="Times New Roman" w:eastAsia="Times New Roman" w:hAnsi="Times New Roman" w:cs="Times New Roman"/>
          <w:noProof/>
        </w:rPr>
        <w:t>1.</w:t>
      </w:r>
      <w:r w:rsidR="00E42EF9" w:rsidRPr="00E42EF9">
        <w:rPr>
          <w:rFonts w:ascii="Times New Roman" w:eastAsia="Times New Roman" w:hAnsi="Times New Roman" w:cs="Times New Roman"/>
          <w:noProof/>
        </w:rPr>
        <w:tab/>
        <w:t xml:space="preserve">Hall, B. G., Acar, H., Nandipati, A. &amp; Barlow, M. Growth rates made easy. </w:t>
      </w:r>
      <w:r w:rsidR="00E42EF9" w:rsidRPr="00E42EF9">
        <w:rPr>
          <w:rFonts w:ascii="Times New Roman" w:eastAsia="Times New Roman" w:hAnsi="Times New Roman" w:cs="Times New Roman"/>
          <w:i/>
          <w:iCs/>
          <w:noProof/>
        </w:rPr>
        <w:t>Mol. Biol. Evol.</w:t>
      </w:r>
      <w:r w:rsidR="00E42EF9" w:rsidRPr="00E42EF9">
        <w:rPr>
          <w:rFonts w:ascii="Times New Roman" w:eastAsia="Times New Roman" w:hAnsi="Times New Roman" w:cs="Times New Roman"/>
          <w:noProof/>
        </w:rPr>
        <w:t xml:space="preserve"> </w:t>
      </w:r>
      <w:r w:rsidR="00E42EF9" w:rsidRPr="00E42EF9">
        <w:rPr>
          <w:rFonts w:ascii="Times New Roman" w:eastAsia="Times New Roman" w:hAnsi="Times New Roman" w:cs="Times New Roman"/>
          <w:b/>
          <w:bCs/>
          <w:noProof/>
        </w:rPr>
        <w:t>31,</w:t>
      </w:r>
      <w:r w:rsidR="00E42EF9" w:rsidRPr="00E42EF9">
        <w:rPr>
          <w:rFonts w:ascii="Times New Roman" w:eastAsia="Times New Roman" w:hAnsi="Times New Roman" w:cs="Times New Roman"/>
          <w:noProof/>
        </w:rPr>
        <w:t xml:space="preserve"> 232–238 (2014).</w:t>
      </w:r>
    </w:p>
    <w:p w14:paraId="2B3488E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w:t>
      </w:r>
      <w:r w:rsidRPr="00E42EF9">
        <w:rPr>
          <w:rFonts w:ascii="Times New Roman" w:eastAsia="Times New Roman" w:hAnsi="Times New Roman" w:cs="Times New Roman"/>
          <w:noProof/>
        </w:rPr>
        <w:tab/>
        <w:t xml:space="preserve">Crow, J. F. &amp; Kimura, M. </w:t>
      </w:r>
      <w:r w:rsidRPr="00E42EF9">
        <w:rPr>
          <w:rFonts w:ascii="Times New Roman" w:eastAsia="Times New Roman" w:hAnsi="Times New Roman" w:cs="Times New Roman"/>
          <w:i/>
          <w:iCs/>
          <w:noProof/>
        </w:rPr>
        <w:t>An introduction to population genetics theory</w:t>
      </w:r>
      <w:r w:rsidRPr="00E42EF9">
        <w:rPr>
          <w:rFonts w:ascii="Times New Roman" w:eastAsia="Times New Roman" w:hAnsi="Times New Roman" w:cs="Times New Roman"/>
          <w:noProof/>
        </w:rPr>
        <w:t>. (Burgess Pub. Co., 1970).</w:t>
      </w:r>
    </w:p>
    <w:p w14:paraId="1974976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w:t>
      </w:r>
      <w:r w:rsidRPr="00E42EF9">
        <w:rPr>
          <w:rFonts w:ascii="Times New Roman" w:eastAsia="Times New Roman" w:hAnsi="Times New Roman" w:cs="Times New Roman"/>
          <w:noProof/>
        </w:rPr>
        <w:tab/>
        <w:t xml:space="preserve">Chevin, L.-M. On measuring selection in experimental evolution. </w:t>
      </w:r>
      <w:r w:rsidRPr="00E42EF9">
        <w:rPr>
          <w:rFonts w:ascii="Times New Roman" w:eastAsia="Times New Roman" w:hAnsi="Times New Roman" w:cs="Times New Roman"/>
          <w:i/>
          <w:iCs/>
          <w:noProof/>
        </w:rPr>
        <w:t>Biol. Lett.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7,</w:t>
      </w:r>
      <w:r w:rsidRPr="00E42EF9">
        <w:rPr>
          <w:rFonts w:ascii="Times New Roman" w:eastAsia="Times New Roman" w:hAnsi="Times New Roman" w:cs="Times New Roman"/>
          <w:noProof/>
        </w:rPr>
        <w:t xml:space="preserve"> 210–3 (2011).</w:t>
      </w:r>
    </w:p>
    <w:p w14:paraId="28E02414"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4.</w:t>
      </w:r>
      <w:r w:rsidRPr="00E42EF9">
        <w:rPr>
          <w:rFonts w:ascii="Times New Roman" w:eastAsia="Times New Roman" w:hAnsi="Times New Roman" w:cs="Times New Roman"/>
          <w:noProof/>
        </w:rPr>
        <w:tab/>
        <w:t xml:space="preserve">Wahl, L. M. &amp; Zhu, A. D. Survival probability of beneficial mutations in bacterial batch culture.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200,</w:t>
      </w:r>
      <w:r w:rsidRPr="00E42EF9">
        <w:rPr>
          <w:rFonts w:ascii="Times New Roman" w:eastAsia="Times New Roman" w:hAnsi="Times New Roman" w:cs="Times New Roman"/>
          <w:noProof/>
        </w:rPr>
        <w:t xml:space="preserve"> 309–20 (2015).</w:t>
      </w:r>
    </w:p>
    <w:p w14:paraId="39D4E3D0"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5.</w:t>
      </w:r>
      <w:r w:rsidRPr="00E42EF9">
        <w:rPr>
          <w:rFonts w:ascii="Times New Roman" w:eastAsia="Times New Roman" w:hAnsi="Times New Roman" w:cs="Times New Roman"/>
          <w:noProof/>
        </w:rPr>
        <w:tab/>
        <w:t xml:space="preserve">Concepción-Acevedo, J., Weiss, H. N., Chaudhry, W. N. &amp; Levin, B. R. Malthusian Parameters as Estimators of the Fitness of Microbes: A Cautionary Tale about the Low Side of High Throughput. </w:t>
      </w:r>
      <w:r w:rsidRPr="00E42EF9">
        <w:rPr>
          <w:rFonts w:ascii="Times New Roman" w:eastAsia="Times New Roman" w:hAnsi="Times New Roman" w:cs="Times New Roman"/>
          <w:i/>
          <w:iCs/>
          <w:noProof/>
        </w:rPr>
        <w:t>PLoS One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e0126915 (2015).</w:t>
      </w:r>
    </w:p>
    <w:p w14:paraId="3734868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6.</w:t>
      </w:r>
      <w:r w:rsidRPr="00E42EF9">
        <w:rPr>
          <w:rFonts w:ascii="Times New Roman" w:eastAsia="Times New Roman" w:hAnsi="Times New Roman" w:cs="Times New Roman"/>
          <w:noProof/>
        </w:rPr>
        <w:tab/>
        <w:t xml:space="preserve">Durão, P., Trindade, S., Sousa, A. &amp; Gordo, I. Multiple Resistance at No Cost: Rifampicin and Streptomycin a Dangerous Liaison in the Spread of Antibiotic Resistance. </w:t>
      </w:r>
      <w:r w:rsidRPr="00E42EF9">
        <w:rPr>
          <w:rFonts w:ascii="Times New Roman" w:eastAsia="Times New Roman" w:hAnsi="Times New Roman" w:cs="Times New Roman"/>
          <w:i/>
          <w:iCs/>
          <w:noProof/>
        </w:rPr>
        <w:t>Mol. Biol. Evol.</w:t>
      </w:r>
      <w:r w:rsidRPr="00E42EF9">
        <w:rPr>
          <w:rFonts w:ascii="Times New Roman" w:eastAsia="Times New Roman" w:hAnsi="Times New Roman" w:cs="Times New Roman"/>
          <w:noProof/>
        </w:rPr>
        <w:t xml:space="preserve"> msv143 (2015). doi:10.1093/molbev/msv143</w:t>
      </w:r>
    </w:p>
    <w:p w14:paraId="75195BA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7.</w:t>
      </w:r>
      <w:r w:rsidRPr="00E42EF9">
        <w:rPr>
          <w:rFonts w:ascii="Times New Roman" w:eastAsia="Times New Roman" w:hAnsi="Times New Roman" w:cs="Times New Roman"/>
          <w:noProof/>
        </w:rPr>
        <w:tab/>
        <w:t xml:space="preserve">Wiser, M. J. &amp; Lenski, R. E. A Comparison of Methods to Measure Fitness in </w:t>
      </w:r>
      <w:r w:rsidRPr="00E42EF9">
        <w:rPr>
          <w:rFonts w:ascii="Times New Roman" w:eastAsia="Times New Roman" w:hAnsi="Times New Roman" w:cs="Times New Roman"/>
          <w:i/>
          <w:iCs/>
          <w:noProof/>
        </w:rPr>
        <w:t>Escherichia coli</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i/>
          <w:iCs/>
          <w:noProof/>
        </w:rPr>
        <w:t>PLoS One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e0126210 (2015).</w:t>
      </w:r>
    </w:p>
    <w:p w14:paraId="68DD1BF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8.</w:t>
      </w:r>
      <w:r w:rsidRPr="00E42EF9">
        <w:rPr>
          <w:rFonts w:ascii="Times New Roman" w:eastAsia="Times New Roman" w:hAnsi="Times New Roman" w:cs="Times New Roman"/>
          <w:noProof/>
        </w:rPr>
        <w:tab/>
        <w:t>Gallet, R., Cooper, T. F., Elena, S. F. &amp; Lenormand, T. Measuring selection coefficients below 10</w:t>
      </w:r>
      <w:r w:rsidRPr="00E42EF9">
        <w:rPr>
          <w:rFonts w:ascii="Times New Roman" w:eastAsia="Times New Roman" w:hAnsi="Times New Roman" w:cs="Times New Roman"/>
          <w:noProof/>
          <w:vertAlign w:val="superscript"/>
        </w:rPr>
        <w:t>-3</w:t>
      </w:r>
      <w:r w:rsidRPr="00E42EF9">
        <w:rPr>
          <w:rFonts w:ascii="Times New Roman" w:eastAsia="Times New Roman" w:hAnsi="Times New Roman" w:cs="Times New Roman"/>
          <w:noProof/>
        </w:rPr>
        <w:t xml:space="preserve">: method, questions, and prospects.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190,</w:t>
      </w:r>
      <w:r w:rsidRPr="00E42EF9">
        <w:rPr>
          <w:rFonts w:ascii="Times New Roman" w:eastAsia="Times New Roman" w:hAnsi="Times New Roman" w:cs="Times New Roman"/>
          <w:noProof/>
        </w:rPr>
        <w:t xml:space="preserve"> 175–86 (2012).</w:t>
      </w:r>
    </w:p>
    <w:p w14:paraId="05876CFD"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9.</w:t>
      </w:r>
      <w:r w:rsidRPr="00E42EF9">
        <w:rPr>
          <w:rFonts w:ascii="Times New Roman" w:eastAsia="Times New Roman" w:hAnsi="Times New Roman" w:cs="Times New Roman"/>
          <w:noProof/>
        </w:rPr>
        <w:tab/>
        <w:t xml:space="preserve">Bank, C., Hietpas, R. T., Wong, A., Bolon, D. N. A. &amp; Jensen, J. D. A Bayesian MCMC Approach To Assess the Complete Distribution of Fitness Effects of New Mutations: Uncovering the Potential for Adaptive Walks in Challenging Environments. </w:t>
      </w:r>
      <w:r w:rsidRPr="00E42EF9">
        <w:rPr>
          <w:rFonts w:ascii="Times New Roman" w:eastAsia="Times New Roman" w:hAnsi="Times New Roman" w:cs="Times New Roman"/>
          <w:i/>
          <w:iCs/>
          <w:noProof/>
        </w:rPr>
        <w:t>Genetics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196,</w:t>
      </w:r>
      <w:r w:rsidRPr="00E42EF9">
        <w:rPr>
          <w:rFonts w:ascii="Times New Roman" w:eastAsia="Times New Roman" w:hAnsi="Times New Roman" w:cs="Times New Roman"/>
          <w:noProof/>
        </w:rPr>
        <w:t xml:space="preserve"> 1–35 (2014).</w:t>
      </w:r>
    </w:p>
    <w:p w14:paraId="376CE29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10.</w:t>
      </w:r>
      <w:r w:rsidRPr="00E42EF9">
        <w:rPr>
          <w:rFonts w:ascii="Times New Roman" w:eastAsia="Times New Roman" w:hAnsi="Times New Roman" w:cs="Times New Roman"/>
          <w:noProof/>
        </w:rPr>
        <w:tab/>
        <w:t xml:space="preserve">Levy, S. F.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Quantitative evolutionary dynamics using high-resolution lineage tracking. </w:t>
      </w:r>
      <w:r w:rsidRPr="00E42EF9">
        <w:rPr>
          <w:rFonts w:ascii="Times New Roman" w:eastAsia="Times New Roman" w:hAnsi="Times New Roman" w:cs="Times New Roman"/>
          <w:i/>
          <w:iCs/>
          <w:noProof/>
        </w:rPr>
        <w:t>Nature</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519,</w:t>
      </w:r>
      <w:r w:rsidRPr="00E42EF9">
        <w:rPr>
          <w:rFonts w:ascii="Times New Roman" w:eastAsia="Times New Roman" w:hAnsi="Times New Roman" w:cs="Times New Roman"/>
          <w:noProof/>
        </w:rPr>
        <w:t xml:space="preserve"> 181–186 (2015).</w:t>
      </w:r>
    </w:p>
    <w:p w14:paraId="673E0CB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11.</w:t>
      </w:r>
      <w:r w:rsidRPr="00E42EF9">
        <w:rPr>
          <w:rFonts w:ascii="Times New Roman" w:eastAsia="Times New Roman" w:hAnsi="Times New Roman" w:cs="Times New Roman"/>
          <w:noProof/>
        </w:rPr>
        <w:tab/>
        <w:t xml:space="preserve">Baranyi, J. &amp; Roberts, T. A. A dynamic approach to predicting bacterial growth in food. </w:t>
      </w:r>
      <w:r w:rsidRPr="00E42EF9">
        <w:rPr>
          <w:rFonts w:ascii="Times New Roman" w:eastAsia="Times New Roman" w:hAnsi="Times New Roman" w:cs="Times New Roman"/>
          <w:i/>
          <w:iCs/>
          <w:noProof/>
        </w:rPr>
        <w:t>Int. J. Food Microbiol.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23,</w:t>
      </w:r>
      <w:r w:rsidRPr="00E42EF9">
        <w:rPr>
          <w:rFonts w:ascii="Times New Roman" w:eastAsia="Times New Roman" w:hAnsi="Times New Roman" w:cs="Times New Roman"/>
          <w:noProof/>
        </w:rPr>
        <w:t xml:space="preserve"> 277–294 (1994).</w:t>
      </w:r>
    </w:p>
    <w:p w14:paraId="527B3328"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12.</w:t>
      </w:r>
      <w:r w:rsidRPr="00E42EF9">
        <w:rPr>
          <w:rFonts w:ascii="Times New Roman" w:eastAsia="Times New Roman" w:hAnsi="Times New Roman" w:cs="Times New Roman"/>
          <w:noProof/>
        </w:rPr>
        <w:tab/>
        <w:t xml:space="preserve">Murray, J. D. </w:t>
      </w:r>
      <w:r w:rsidRPr="00E42EF9">
        <w:rPr>
          <w:rFonts w:ascii="Times New Roman" w:eastAsia="Times New Roman" w:hAnsi="Times New Roman" w:cs="Times New Roman"/>
          <w:i/>
          <w:iCs/>
          <w:noProof/>
        </w:rPr>
        <w:t>Mathematical Biology: I. An Introduction</w:t>
      </w:r>
      <w:r w:rsidRPr="00E42EF9">
        <w:rPr>
          <w:rFonts w:ascii="Times New Roman" w:eastAsia="Times New Roman" w:hAnsi="Times New Roman" w:cs="Times New Roman"/>
          <w:noProof/>
        </w:rPr>
        <w:t>. (Springer, 2002).</w:t>
      </w:r>
    </w:p>
    <w:p w14:paraId="5B665B7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13.</w:t>
      </w:r>
      <w:r w:rsidRPr="00E42EF9">
        <w:rPr>
          <w:rFonts w:ascii="Times New Roman" w:eastAsia="Times New Roman" w:hAnsi="Times New Roman" w:cs="Times New Roman"/>
          <w:noProof/>
        </w:rPr>
        <w:tab/>
        <w:t xml:space="preserve">Van Rossum, G. &amp; others. Python Programming Language. in </w:t>
      </w:r>
      <w:r w:rsidRPr="00E42EF9">
        <w:rPr>
          <w:rFonts w:ascii="Times New Roman" w:eastAsia="Times New Roman" w:hAnsi="Times New Roman" w:cs="Times New Roman"/>
          <w:i/>
          <w:iCs/>
          <w:noProof/>
        </w:rPr>
        <w:t xml:space="preserve">USENIX Annual </w:t>
      </w:r>
      <w:r w:rsidRPr="00E42EF9">
        <w:rPr>
          <w:rFonts w:ascii="Times New Roman" w:eastAsia="Times New Roman" w:hAnsi="Times New Roman" w:cs="Times New Roman"/>
          <w:i/>
          <w:iCs/>
          <w:noProof/>
        </w:rPr>
        <w:lastRenderedPageBreak/>
        <w:t>Technical Conference</w:t>
      </w:r>
      <w:r w:rsidRPr="00E42EF9">
        <w:rPr>
          <w:rFonts w:ascii="Times New Roman" w:eastAsia="Times New Roman" w:hAnsi="Times New Roman" w:cs="Times New Roman"/>
          <w:noProof/>
        </w:rPr>
        <w:t xml:space="preserve"> (2007).</w:t>
      </w:r>
    </w:p>
    <w:p w14:paraId="00D017EA"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14.</w:t>
      </w:r>
      <w:r w:rsidRPr="00E42EF9">
        <w:rPr>
          <w:rFonts w:ascii="Times New Roman" w:eastAsia="Times New Roman" w:hAnsi="Times New Roman" w:cs="Times New Roman"/>
          <w:noProof/>
        </w:rPr>
        <w:tab/>
        <w:t xml:space="preserve">Hegreness, M., Shoresh, N., Hartl, D. L. &amp; Kishony, R. An equivalence principle for the incorporation of favorable mutations in asexual populations. </w:t>
      </w:r>
      <w:r w:rsidRPr="00E42EF9">
        <w:rPr>
          <w:rFonts w:ascii="Times New Roman" w:eastAsia="Times New Roman" w:hAnsi="Times New Roman" w:cs="Times New Roman"/>
          <w:i/>
          <w:iCs/>
          <w:noProof/>
        </w:rPr>
        <w:t>Science (80-. ).</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311,</w:t>
      </w:r>
      <w:r w:rsidRPr="00E42EF9">
        <w:rPr>
          <w:rFonts w:ascii="Times New Roman" w:eastAsia="Times New Roman" w:hAnsi="Times New Roman" w:cs="Times New Roman"/>
          <w:noProof/>
        </w:rPr>
        <w:t xml:space="preserve"> 1615–7 (2006).</w:t>
      </w:r>
    </w:p>
    <w:p w14:paraId="4A320F2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15.</w:t>
      </w:r>
      <w:r w:rsidRPr="00E42EF9">
        <w:rPr>
          <w:rFonts w:ascii="Times New Roman" w:eastAsia="Times New Roman" w:hAnsi="Times New Roman" w:cs="Times New Roman"/>
          <w:noProof/>
        </w:rPr>
        <w:tab/>
        <w:t xml:space="preserve">Bell, G. Experimental genomics of fitness in yeast. </w:t>
      </w:r>
      <w:r w:rsidRPr="00E42EF9">
        <w:rPr>
          <w:rFonts w:ascii="Times New Roman" w:eastAsia="Times New Roman" w:hAnsi="Times New Roman" w:cs="Times New Roman"/>
          <w:i/>
          <w:iCs/>
          <w:noProof/>
        </w:rPr>
        <w:t>Proc. R. Soc. B Biol. Sci.</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277,</w:t>
      </w:r>
      <w:r w:rsidRPr="00E42EF9">
        <w:rPr>
          <w:rFonts w:ascii="Times New Roman" w:eastAsia="Times New Roman" w:hAnsi="Times New Roman" w:cs="Times New Roman"/>
          <w:noProof/>
        </w:rPr>
        <w:t xml:space="preserve"> 1459–1467 (2010).</w:t>
      </w:r>
    </w:p>
    <w:p w14:paraId="7D7C05E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16.</w:t>
      </w:r>
      <w:r w:rsidRPr="00E42EF9">
        <w:rPr>
          <w:rFonts w:ascii="Times New Roman" w:eastAsia="Times New Roman" w:hAnsi="Times New Roman" w:cs="Times New Roman"/>
          <w:noProof/>
        </w:rPr>
        <w:tab/>
        <w:t xml:space="preserve">Zelcbuch, L.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Spanning high-dimensional expression space using ribosome-binding site combinatorics. </w:t>
      </w:r>
      <w:r w:rsidRPr="00E42EF9">
        <w:rPr>
          <w:rFonts w:ascii="Times New Roman" w:eastAsia="Times New Roman" w:hAnsi="Times New Roman" w:cs="Times New Roman"/>
          <w:i/>
          <w:iCs/>
          <w:noProof/>
        </w:rPr>
        <w:t>Nucleic Acids Res.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41,</w:t>
      </w:r>
      <w:r w:rsidRPr="00E42EF9">
        <w:rPr>
          <w:rFonts w:ascii="Times New Roman" w:eastAsia="Times New Roman" w:hAnsi="Times New Roman" w:cs="Times New Roman"/>
          <w:noProof/>
        </w:rPr>
        <w:t xml:space="preserve"> e98–e98 (2013).</w:t>
      </w:r>
    </w:p>
    <w:p w14:paraId="19FBB08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17.</w:t>
      </w:r>
      <w:r w:rsidRPr="00E42EF9">
        <w:rPr>
          <w:rFonts w:ascii="Times New Roman" w:eastAsia="Times New Roman" w:hAnsi="Times New Roman" w:cs="Times New Roman"/>
          <w:noProof/>
        </w:rPr>
        <w:tab/>
        <w:t>R Development Core Team. R: A Language and Environment for Statistical Computing. (2012).</w:t>
      </w:r>
    </w:p>
    <w:p w14:paraId="67B03908"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18.</w:t>
      </w:r>
      <w:r w:rsidRPr="00E42EF9">
        <w:rPr>
          <w:rFonts w:ascii="Times New Roman" w:eastAsia="Times New Roman" w:hAnsi="Times New Roman" w:cs="Times New Roman"/>
          <w:noProof/>
        </w:rPr>
        <w:tab/>
        <w:t xml:space="preserve">Ge, Y. &amp; Sealfon, S. C. flowPeaks: a fast unsupervised clustering for flow cytometry data via K-means and density peak finding. </w:t>
      </w:r>
      <w:r w:rsidRPr="00E42EF9">
        <w:rPr>
          <w:rFonts w:ascii="Times New Roman" w:eastAsia="Times New Roman" w:hAnsi="Times New Roman" w:cs="Times New Roman"/>
          <w:i/>
          <w:iCs/>
          <w:noProof/>
        </w:rPr>
        <w:t>Bioinformatics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28,</w:t>
      </w:r>
      <w:r w:rsidRPr="00E42EF9">
        <w:rPr>
          <w:rFonts w:ascii="Times New Roman" w:eastAsia="Times New Roman" w:hAnsi="Times New Roman" w:cs="Times New Roman"/>
          <w:noProof/>
        </w:rPr>
        <w:t xml:space="preserve"> 2052–2058 (2012).</w:t>
      </w:r>
    </w:p>
    <w:p w14:paraId="6E88C9C3"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19.</w:t>
      </w:r>
      <w:r w:rsidRPr="00E42EF9">
        <w:rPr>
          <w:rFonts w:ascii="Times New Roman" w:eastAsia="Times New Roman" w:hAnsi="Times New Roman" w:cs="Times New Roman"/>
          <w:noProof/>
        </w:rPr>
        <w:tab/>
        <w:t xml:space="preserve">van der Walt, S., Colbert, S. C. &amp; Varoquaux, G. The NumPy Array: A Structure for Efficient Numerical Computation.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13,</w:t>
      </w:r>
      <w:r w:rsidRPr="00E42EF9">
        <w:rPr>
          <w:rFonts w:ascii="Times New Roman" w:eastAsia="Times New Roman" w:hAnsi="Times New Roman" w:cs="Times New Roman"/>
          <w:noProof/>
        </w:rPr>
        <w:t xml:space="preserve"> 22–30 (2011).</w:t>
      </w:r>
    </w:p>
    <w:p w14:paraId="10B1203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20.</w:t>
      </w:r>
      <w:r w:rsidRPr="00E42EF9">
        <w:rPr>
          <w:rFonts w:ascii="Times New Roman" w:eastAsia="Times New Roman" w:hAnsi="Times New Roman" w:cs="Times New Roman"/>
          <w:noProof/>
        </w:rPr>
        <w:tab/>
        <w:t xml:space="preserve">Jones, E., Oliphant, T., Peterson, P. &amp; others. SciPy: Open source scientific tools for Python. (2001). Available at: http://www.scipy.org/. </w:t>
      </w:r>
    </w:p>
    <w:p w14:paraId="762DF13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21.</w:t>
      </w:r>
      <w:r w:rsidRPr="00E42EF9">
        <w:rPr>
          <w:rFonts w:ascii="Times New Roman" w:eastAsia="Times New Roman" w:hAnsi="Times New Roman" w:cs="Times New Roman"/>
          <w:noProof/>
        </w:rPr>
        <w:tab/>
        <w:t xml:space="preserve">Hunter, J. D. Matplotlib: A 2D Graphics Environment.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9,</w:t>
      </w:r>
      <w:r w:rsidRPr="00E42EF9">
        <w:rPr>
          <w:rFonts w:ascii="Times New Roman" w:eastAsia="Times New Roman" w:hAnsi="Times New Roman" w:cs="Times New Roman"/>
          <w:noProof/>
        </w:rPr>
        <w:t xml:space="preserve"> 90–95 (2007).</w:t>
      </w:r>
    </w:p>
    <w:p w14:paraId="5B8BA1E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22.</w:t>
      </w:r>
      <w:r w:rsidRPr="00E42EF9">
        <w:rPr>
          <w:rFonts w:ascii="Times New Roman" w:eastAsia="Times New Roman" w:hAnsi="Times New Roman" w:cs="Times New Roman"/>
          <w:noProof/>
        </w:rPr>
        <w:tab/>
        <w:t xml:space="preserve">McKinney, W. Data Structures for Statistical Computing in Python. in </w:t>
      </w:r>
      <w:r w:rsidRPr="00E42EF9">
        <w:rPr>
          <w:rFonts w:ascii="Times New Roman" w:eastAsia="Times New Roman" w:hAnsi="Times New Roman" w:cs="Times New Roman"/>
          <w:i/>
          <w:iCs/>
          <w:noProof/>
        </w:rPr>
        <w:t>Proceedings of the 9th Python in Science Conference</w:t>
      </w:r>
      <w:r w:rsidRPr="00E42EF9">
        <w:rPr>
          <w:rFonts w:ascii="Times New Roman" w:eastAsia="Times New Roman" w:hAnsi="Times New Roman" w:cs="Times New Roman"/>
          <w:noProof/>
        </w:rPr>
        <w:t xml:space="preserve"> (eds. van der Walt, S. &amp; Millman, J.) 51–56 (2010).</w:t>
      </w:r>
    </w:p>
    <w:p w14:paraId="16CEC30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23.</w:t>
      </w:r>
      <w:r w:rsidRPr="00E42EF9">
        <w:rPr>
          <w:rFonts w:ascii="Times New Roman" w:eastAsia="Times New Roman" w:hAnsi="Times New Roman" w:cs="Times New Roman"/>
          <w:noProof/>
        </w:rPr>
        <w:tab/>
        <w:t xml:space="preserve">Waskom, M.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seaborn: v0.7.0 (January 2016). (2016). doi:10.5281/zenodo.45133</w:t>
      </w:r>
    </w:p>
    <w:p w14:paraId="151BDE06"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24.</w:t>
      </w:r>
      <w:r w:rsidRPr="00E42EF9">
        <w:rPr>
          <w:rFonts w:ascii="Times New Roman" w:eastAsia="Times New Roman" w:hAnsi="Times New Roman" w:cs="Times New Roman"/>
          <w:noProof/>
        </w:rPr>
        <w:tab/>
        <w:t>Newville, M., Ingargiola, A., Stensitzki, T. &amp; Allen, D. B. LMFIT: Non-Linear Least-Square Minimization and Curve-Fitting for Python. (2014). doi:10.5281/zenodo.11813</w:t>
      </w:r>
    </w:p>
    <w:p w14:paraId="69214BC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25.</w:t>
      </w:r>
      <w:r w:rsidRPr="00E42EF9">
        <w:rPr>
          <w:rFonts w:ascii="Times New Roman" w:eastAsia="Times New Roman" w:hAnsi="Times New Roman" w:cs="Times New Roman"/>
          <w:noProof/>
        </w:rPr>
        <w:tab/>
        <w:t xml:space="preserve">Pedregosa, F. </w:t>
      </w:r>
      <w:r w:rsidRPr="00E42EF9">
        <w:rPr>
          <w:rFonts w:ascii="Times New Roman" w:eastAsia="Times New Roman" w:hAnsi="Times New Roman" w:cs="Times New Roman"/>
          <w:i/>
          <w:iCs/>
          <w:noProof/>
        </w:rPr>
        <w:t>et al.</w:t>
      </w:r>
      <w:r w:rsidRPr="00E42EF9">
        <w:rPr>
          <w:rFonts w:ascii="Times New Roman" w:eastAsia="Times New Roman" w:hAnsi="Times New Roman" w:cs="Times New Roman"/>
          <w:noProof/>
        </w:rPr>
        <w:t xml:space="preserve"> Scikit-learn: Machine Learning in Python. </w:t>
      </w:r>
      <w:r w:rsidRPr="00E42EF9">
        <w:rPr>
          <w:rFonts w:ascii="Times New Roman" w:eastAsia="Times New Roman" w:hAnsi="Times New Roman" w:cs="Times New Roman"/>
          <w:i/>
          <w:iCs/>
          <w:noProof/>
        </w:rPr>
        <w:t>J. Mach. Learn. Res.</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12,</w:t>
      </w:r>
      <w:r w:rsidRPr="00E42EF9">
        <w:rPr>
          <w:rFonts w:ascii="Times New Roman" w:eastAsia="Times New Roman" w:hAnsi="Times New Roman" w:cs="Times New Roman"/>
          <w:noProof/>
        </w:rPr>
        <w:t xml:space="preserve"> 2825–2830 (2011).</w:t>
      </w:r>
    </w:p>
    <w:p w14:paraId="3D658CC1"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lastRenderedPageBreak/>
        <w:t>26.</w:t>
      </w:r>
      <w:r w:rsidRPr="00E42EF9">
        <w:rPr>
          <w:rFonts w:ascii="Times New Roman" w:eastAsia="Times New Roman" w:hAnsi="Times New Roman" w:cs="Times New Roman"/>
          <w:noProof/>
        </w:rPr>
        <w:tab/>
        <w:t>SymPy Development Team. SymPy: Python library for symbolic mathematics. (2014).</w:t>
      </w:r>
    </w:p>
    <w:p w14:paraId="7BD59210"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27.</w:t>
      </w:r>
      <w:r w:rsidRPr="00E42EF9">
        <w:rPr>
          <w:rFonts w:ascii="Times New Roman" w:eastAsia="Times New Roman" w:hAnsi="Times New Roman" w:cs="Times New Roman"/>
          <w:noProof/>
        </w:rPr>
        <w:tab/>
        <w:t xml:space="preserve">Kass, R. &amp; Raftery, A. Bayes Factors. </w:t>
      </w:r>
      <w:r w:rsidRPr="00E42EF9">
        <w:rPr>
          <w:rFonts w:ascii="Times New Roman" w:eastAsia="Times New Roman" w:hAnsi="Times New Roman" w:cs="Times New Roman"/>
          <w:i/>
          <w:iCs/>
          <w:noProof/>
        </w:rPr>
        <w:t>J. Am. Stat. Assoc.</w:t>
      </w:r>
      <w:r w:rsidRPr="00E42EF9">
        <w:rPr>
          <w:rFonts w:ascii="Times New Roman" w:eastAsia="Times New Roman" w:hAnsi="Times New Roman" w:cs="Times New Roman"/>
          <w:noProof/>
        </w:rPr>
        <w:t xml:space="preserve"> 773–795 (1995). doi:doi: 10.2307/2291091</w:t>
      </w:r>
    </w:p>
    <w:p w14:paraId="4B517AB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28.</w:t>
      </w:r>
      <w:r w:rsidRPr="00E42EF9">
        <w:rPr>
          <w:rFonts w:ascii="Times New Roman" w:eastAsia="Times New Roman" w:hAnsi="Times New Roman" w:cs="Times New Roman"/>
          <w:noProof/>
        </w:rPr>
        <w:tab/>
        <w:t xml:space="preserve">Ward, E. J. A review and comparison of four commonly used Bayesian and maximum likelihood model selection tools. </w:t>
      </w:r>
      <w:r w:rsidRPr="00E42EF9">
        <w:rPr>
          <w:rFonts w:ascii="Times New Roman" w:eastAsia="Times New Roman" w:hAnsi="Times New Roman" w:cs="Times New Roman"/>
          <w:i/>
          <w:iCs/>
          <w:noProof/>
        </w:rPr>
        <w:t>Ecol. Modell.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211,</w:t>
      </w:r>
      <w:r w:rsidRPr="00E42EF9">
        <w:rPr>
          <w:rFonts w:ascii="Times New Roman" w:eastAsia="Times New Roman" w:hAnsi="Times New Roman" w:cs="Times New Roman"/>
          <w:noProof/>
        </w:rPr>
        <w:t xml:space="preserve"> 1–10 (2008).</w:t>
      </w:r>
    </w:p>
    <w:p w14:paraId="0FDE28C9"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29.</w:t>
      </w:r>
      <w:r w:rsidRPr="00E42EF9">
        <w:rPr>
          <w:rFonts w:ascii="Times New Roman" w:eastAsia="Times New Roman" w:hAnsi="Times New Roman" w:cs="Times New Roman"/>
          <w:noProof/>
        </w:rPr>
        <w:tab/>
        <w:t xml:space="preserve">Perez, F. &amp; Granger, B. E. IPython: A System for Interactive Scientific Computing. </w:t>
      </w:r>
      <w:r w:rsidRPr="00E42EF9">
        <w:rPr>
          <w:rFonts w:ascii="Times New Roman" w:eastAsia="Times New Roman" w:hAnsi="Times New Roman" w:cs="Times New Roman"/>
          <w:i/>
          <w:iCs/>
          <w:noProof/>
        </w:rPr>
        <w:t>Comput. Sci. Eng.</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9,</w:t>
      </w:r>
      <w:r w:rsidRPr="00E42EF9">
        <w:rPr>
          <w:rFonts w:ascii="Times New Roman" w:eastAsia="Times New Roman" w:hAnsi="Times New Roman" w:cs="Times New Roman"/>
          <w:noProof/>
        </w:rPr>
        <w:t xml:space="preserve"> 21–29 (2007).</w:t>
      </w:r>
    </w:p>
    <w:p w14:paraId="58CF5A1F"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30.</w:t>
      </w:r>
      <w:r w:rsidRPr="00E42EF9">
        <w:rPr>
          <w:rFonts w:ascii="Times New Roman" w:eastAsia="Times New Roman" w:hAnsi="Times New Roman" w:cs="Times New Roman"/>
          <w:noProof/>
        </w:rPr>
        <w:tab/>
        <w:t xml:space="preserve">Otto, S. P. &amp; Day, T. </w:t>
      </w:r>
      <w:r w:rsidRPr="00E42EF9">
        <w:rPr>
          <w:rFonts w:ascii="Times New Roman" w:eastAsia="Times New Roman" w:hAnsi="Times New Roman" w:cs="Times New Roman"/>
          <w:i/>
          <w:iCs/>
          <w:noProof/>
        </w:rPr>
        <w:t>A biologist’s guide to mathematical modeling in ecology and evolution</w:t>
      </w:r>
      <w:r w:rsidRPr="00E42EF9">
        <w:rPr>
          <w:rFonts w:ascii="Times New Roman" w:eastAsia="Times New Roman" w:hAnsi="Times New Roman" w:cs="Times New Roman"/>
          <w:noProof/>
        </w:rPr>
        <w:t>. (Princeton University Press, 2007).</w:t>
      </w:r>
    </w:p>
    <w:p w14:paraId="25C12C7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31.</w:t>
      </w:r>
      <w:r w:rsidRPr="00E42EF9">
        <w:rPr>
          <w:rFonts w:ascii="Times New Roman" w:eastAsia="Times New Roman" w:hAnsi="Times New Roman" w:cs="Times New Roman"/>
          <w:noProof/>
        </w:rPr>
        <w:tab/>
        <w:t xml:space="preserve">Gopalsamy, K. Convergence in a resource-based competition system. </w:t>
      </w:r>
      <w:r w:rsidRPr="00E42EF9">
        <w:rPr>
          <w:rFonts w:ascii="Times New Roman" w:eastAsia="Times New Roman" w:hAnsi="Times New Roman" w:cs="Times New Roman"/>
          <w:i/>
          <w:iCs/>
          <w:noProof/>
        </w:rPr>
        <w:t>Bull. Math. Biol.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48,</w:t>
      </w:r>
      <w:r w:rsidRPr="00E42EF9">
        <w:rPr>
          <w:rFonts w:ascii="Times New Roman" w:eastAsia="Times New Roman" w:hAnsi="Times New Roman" w:cs="Times New Roman"/>
          <w:noProof/>
        </w:rPr>
        <w:t xml:space="preserve"> 681–699 (1986).</w:t>
      </w:r>
    </w:p>
    <w:p w14:paraId="7ED34C2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32.</w:t>
      </w:r>
      <w:r w:rsidRPr="00E42EF9">
        <w:rPr>
          <w:rFonts w:ascii="Times New Roman" w:eastAsia="Times New Roman" w:hAnsi="Times New Roman" w:cs="Times New Roman"/>
          <w:noProof/>
        </w:rPr>
        <w:tab/>
        <w:t xml:space="preserve">Dilao, R. &amp; Domingos, T. A General Approach to the Modelling of Trophic Chains. </w:t>
      </w:r>
      <w:r w:rsidRPr="00E42EF9">
        <w:rPr>
          <w:rFonts w:ascii="Times New Roman" w:eastAsia="Times New Roman" w:hAnsi="Times New Roman" w:cs="Times New Roman"/>
          <w:i/>
          <w:iCs/>
          <w:noProof/>
        </w:rPr>
        <w:t>Ecol. Modell.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132,</w:t>
      </w:r>
      <w:r w:rsidRPr="00E42EF9">
        <w:rPr>
          <w:rFonts w:ascii="Times New Roman" w:eastAsia="Times New Roman" w:hAnsi="Times New Roman" w:cs="Times New Roman"/>
          <w:noProof/>
        </w:rPr>
        <w:t xml:space="preserve"> 20 (1999).</w:t>
      </w:r>
    </w:p>
    <w:p w14:paraId="0B1CA712"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33.</w:t>
      </w:r>
      <w:r w:rsidRPr="00E42EF9">
        <w:rPr>
          <w:rFonts w:ascii="Times New Roman" w:eastAsia="Times New Roman" w:hAnsi="Times New Roman" w:cs="Times New Roman"/>
          <w:noProof/>
        </w:rPr>
        <w:tab/>
        <w:t xml:space="preserve">Richards, F. J. A Flexible Growth Function for Empirical Use. </w:t>
      </w:r>
      <w:r w:rsidRPr="00E42EF9">
        <w:rPr>
          <w:rFonts w:ascii="Times New Roman" w:eastAsia="Times New Roman" w:hAnsi="Times New Roman" w:cs="Times New Roman"/>
          <w:i/>
          <w:iCs/>
          <w:noProof/>
        </w:rPr>
        <w:t>J. Exp. Bot.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290–301 (1959).</w:t>
      </w:r>
    </w:p>
    <w:p w14:paraId="6542149C"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34.</w:t>
      </w:r>
      <w:r w:rsidRPr="00E42EF9">
        <w:rPr>
          <w:rFonts w:ascii="Times New Roman" w:eastAsia="Times New Roman" w:hAnsi="Times New Roman" w:cs="Times New Roman"/>
          <w:noProof/>
        </w:rPr>
        <w:tab/>
        <w:t xml:space="preserve">Baranyi, J. Simple is good as long as it is enough. </w:t>
      </w:r>
      <w:r w:rsidRPr="00E42EF9">
        <w:rPr>
          <w:rFonts w:ascii="Times New Roman" w:eastAsia="Times New Roman" w:hAnsi="Times New Roman" w:cs="Times New Roman"/>
          <w:i/>
          <w:iCs/>
          <w:noProof/>
        </w:rPr>
        <w:t>Commentary</w:t>
      </w:r>
      <w:r w:rsidRPr="00E42EF9">
        <w:rPr>
          <w:rFonts w:ascii="Times New Roman" w:eastAsia="Times New Roman" w:hAnsi="Times New Roman" w:cs="Times New Roman"/>
          <w:noProof/>
        </w:rPr>
        <w:t xml:space="preserve"> 391–394 (1997). doi:10.1006/fmic.1996.0080</w:t>
      </w:r>
    </w:p>
    <w:p w14:paraId="331D91EB"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35.</w:t>
      </w:r>
      <w:r w:rsidRPr="00E42EF9">
        <w:rPr>
          <w:rFonts w:ascii="Times New Roman" w:eastAsia="Times New Roman" w:hAnsi="Times New Roman" w:cs="Times New Roman"/>
          <w:noProof/>
        </w:rPr>
        <w:tab/>
        <w:t xml:space="preserve">Clark, F., Brook, B. W., Delean, S., Reşit Akçakaya, H. &amp; Bradshaw, C. J. A. The theta-logistic is unreliable for modelling most census data. </w:t>
      </w:r>
      <w:r w:rsidRPr="00E42EF9">
        <w:rPr>
          <w:rFonts w:ascii="Times New Roman" w:eastAsia="Times New Roman" w:hAnsi="Times New Roman" w:cs="Times New Roman"/>
          <w:i/>
          <w:iCs/>
          <w:noProof/>
        </w:rPr>
        <w:t>Methods Ecol. Evol.</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w:t>
      </w:r>
      <w:r w:rsidRPr="00E42EF9">
        <w:rPr>
          <w:rFonts w:ascii="Times New Roman" w:eastAsia="Times New Roman" w:hAnsi="Times New Roman" w:cs="Times New Roman"/>
          <w:noProof/>
        </w:rPr>
        <w:t xml:space="preserve"> 253–262 (2010).</w:t>
      </w:r>
    </w:p>
    <w:p w14:paraId="1073B7C5" w14:textId="77777777" w:rsidR="00E42EF9" w:rsidRPr="00E42EF9" w:rsidRDefault="00E42EF9" w:rsidP="00E42EF9">
      <w:pPr>
        <w:widowControl w:val="0"/>
        <w:autoSpaceDE w:val="0"/>
        <w:autoSpaceDN w:val="0"/>
        <w:adjustRightInd w:val="0"/>
        <w:spacing w:before="100" w:after="100"/>
        <w:ind w:left="640" w:hanging="640"/>
        <w:rPr>
          <w:rFonts w:ascii="Times New Roman" w:eastAsia="Times New Roman" w:hAnsi="Times New Roman" w:cs="Times New Roman"/>
          <w:noProof/>
        </w:rPr>
      </w:pPr>
      <w:r w:rsidRPr="00E42EF9">
        <w:rPr>
          <w:rFonts w:ascii="Times New Roman" w:eastAsia="Times New Roman" w:hAnsi="Times New Roman" w:cs="Times New Roman"/>
          <w:noProof/>
        </w:rPr>
        <w:t>36.</w:t>
      </w:r>
      <w:r w:rsidRPr="00E42EF9">
        <w:rPr>
          <w:rFonts w:ascii="Times New Roman" w:eastAsia="Times New Roman" w:hAnsi="Times New Roman" w:cs="Times New Roman"/>
          <w:noProof/>
        </w:rPr>
        <w:tab/>
        <w:t xml:space="preserve">Gilpin, M. E. &amp; Ayala, F. J. Global Models of Growth and Competition. </w:t>
      </w:r>
      <w:r w:rsidRPr="00E42EF9">
        <w:rPr>
          <w:rFonts w:ascii="Times New Roman" w:eastAsia="Times New Roman" w:hAnsi="Times New Roman" w:cs="Times New Roman"/>
          <w:i/>
          <w:iCs/>
          <w:noProof/>
        </w:rPr>
        <w:t>Proc. Natl. Acad. Sci. U. S. A.</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70,</w:t>
      </w:r>
      <w:r w:rsidRPr="00E42EF9">
        <w:rPr>
          <w:rFonts w:ascii="Times New Roman" w:eastAsia="Times New Roman" w:hAnsi="Times New Roman" w:cs="Times New Roman"/>
          <w:noProof/>
        </w:rPr>
        <w:t xml:space="preserve"> 3590–3593 (1973).</w:t>
      </w:r>
    </w:p>
    <w:p w14:paraId="425DBA69" w14:textId="77777777" w:rsidR="00E42EF9" w:rsidRPr="00E42EF9" w:rsidRDefault="00E42EF9" w:rsidP="00E42EF9">
      <w:pPr>
        <w:widowControl w:val="0"/>
        <w:autoSpaceDE w:val="0"/>
        <w:autoSpaceDN w:val="0"/>
        <w:adjustRightInd w:val="0"/>
        <w:spacing w:before="100" w:after="100"/>
        <w:ind w:left="640" w:hanging="640"/>
        <w:rPr>
          <w:rFonts w:ascii="Times New Roman" w:hAnsi="Times New Roman" w:cs="Times New Roman"/>
          <w:noProof/>
        </w:rPr>
      </w:pPr>
      <w:r w:rsidRPr="00E42EF9">
        <w:rPr>
          <w:rFonts w:ascii="Times New Roman" w:eastAsia="Times New Roman" w:hAnsi="Times New Roman" w:cs="Times New Roman"/>
          <w:noProof/>
        </w:rPr>
        <w:t>37.</w:t>
      </w:r>
      <w:r w:rsidRPr="00E42EF9">
        <w:rPr>
          <w:rFonts w:ascii="Times New Roman" w:eastAsia="Times New Roman" w:hAnsi="Times New Roman" w:cs="Times New Roman"/>
          <w:noProof/>
        </w:rPr>
        <w:tab/>
        <w:t xml:space="preserve">Verhulst, P.-F. Notice sur la loi que la population suit dans son accroissement. Correspondance Mathématique et Physique Publiée par A. </w:t>
      </w:r>
      <w:r w:rsidRPr="00E42EF9">
        <w:rPr>
          <w:rFonts w:ascii="Times New Roman" w:eastAsia="Times New Roman" w:hAnsi="Times New Roman" w:cs="Times New Roman"/>
          <w:i/>
          <w:iCs/>
          <w:noProof/>
        </w:rPr>
        <w:t>Quetelet</w:t>
      </w:r>
      <w:r w:rsidRPr="00E42EF9">
        <w:rPr>
          <w:rFonts w:ascii="Times New Roman" w:eastAsia="Times New Roman" w:hAnsi="Times New Roman" w:cs="Times New Roman"/>
          <w:noProof/>
        </w:rPr>
        <w:t xml:space="preserve"> </w:t>
      </w:r>
      <w:r w:rsidRPr="00E42EF9">
        <w:rPr>
          <w:rFonts w:ascii="Times New Roman" w:eastAsia="Times New Roman" w:hAnsi="Times New Roman" w:cs="Times New Roman"/>
          <w:b/>
          <w:bCs/>
          <w:noProof/>
        </w:rPr>
        <w:t>10,</w:t>
      </w:r>
      <w:r w:rsidRPr="00E42EF9">
        <w:rPr>
          <w:rFonts w:ascii="Times New Roman" w:eastAsia="Times New Roman" w:hAnsi="Times New Roman" w:cs="Times New Roman"/>
          <w:noProof/>
        </w:rPr>
        <w:t xml:space="preserve"> 113–121 (1838).</w:t>
      </w:r>
    </w:p>
    <w:p w14:paraId="4E9E953A" w14:textId="19F6C797" w:rsidR="00750BAE" w:rsidRPr="000A28AB" w:rsidRDefault="00750BAE" w:rsidP="00E42EF9">
      <w:pPr>
        <w:widowControl w:val="0"/>
        <w:autoSpaceDE w:val="0"/>
        <w:autoSpaceDN w:val="0"/>
        <w:adjustRightInd w:val="0"/>
        <w:spacing w:before="100" w:after="100"/>
        <w:ind w:left="640" w:hanging="640"/>
        <w:rPr>
          <w:rFonts w:ascii="Palatino Linotype" w:eastAsiaTheme="majorEastAsia" w:hAnsi="Palatino Linotype"/>
          <w:b/>
          <w:bCs/>
          <w:kern w:val="32"/>
          <w:sz w:val="32"/>
          <w:szCs w:val="32"/>
        </w:rPr>
      </w:pPr>
      <w:r w:rsidRPr="000A28AB">
        <w:fldChar w:fldCharType="end"/>
      </w:r>
      <w:r w:rsidRPr="000A28AB">
        <w:br w:type="page"/>
      </w:r>
    </w:p>
    <w:p w14:paraId="34CFBE58" w14:textId="77777777" w:rsidR="00750BAE" w:rsidRPr="000A28AB" w:rsidRDefault="00750BAE" w:rsidP="00750BAE">
      <w:pPr>
        <w:pStyle w:val="Heading1"/>
      </w:pPr>
      <w:r w:rsidRPr="000A28AB">
        <w:lastRenderedPageBreak/>
        <w:t>Supporting material</w:t>
      </w:r>
    </w:p>
    <w:p w14:paraId="20C5FB81" w14:textId="77777777" w:rsidR="007A7F01" w:rsidRPr="000A28AB" w:rsidRDefault="00750BAE">
      <w:pPr>
        <w:pStyle w:val="Heading2"/>
      </w:pPr>
      <w:r w:rsidRPr="000A28AB">
        <w:t>Supporting text 1</w:t>
      </w:r>
      <w:r w:rsidR="007A7F01" w:rsidRPr="000A28AB">
        <w:t>: Monoculture model</w:t>
      </w:r>
    </w:p>
    <w:p w14:paraId="664E4CEB" w14:textId="771C15CB" w:rsidR="007A7F01" w:rsidRPr="000A28AB" w:rsidRDefault="007A7F01" w:rsidP="003329F0">
      <w:r w:rsidRPr="000A28AB">
        <w:t>We derive our growth models from a resource consumption perspective</w:t>
      </w:r>
      <w:r w:rsidRPr="000A28AB">
        <w:fldChar w:fldCharType="begin" w:fldLock="1"/>
      </w:r>
      <w:r w:rsidR="003329F0">
        <w:instrText>ADDIN CSL_CITATION { "citationItems" : [ { "id" : "ITEM-1", "itemData" : { "ISBN" : "9780691123448", "abstract" : "Thirty years ago, biologists could get by with a rudimentary grasp of mathematics and modeling. Not so today. In seeking to answer fundamental questions about how biological systems function and change over time, the modern biologist is as likely to rely on sophisticated mathematical and computer-based models as traditional fieldwork. In this book, Sarah Otto and Troy Day provide biology students with the tools necessary to both interpret models and to build their own.The book starts at an elementary level of mathematical modeling, assuming that the reader has had high school mathematics and first-year calculus. Otto and Day then gradually build in depth and complexity, from classic models in ecology and evolution to more intricate class-structured and probabilistic models. The authors provide primers with instructive exercises to introduce readers to the more advanced subjects of linear algebra and probability theory. Through examples, they describe how models have been used to understand such topics as the spread of HIV, chaos, the age structure of a country, speciation, and extinction.Ecologists and evolutionary biologists today need enough mathematical training to be able to assess the power and limits of biological models and to develop theories and models themselves. This innovative book will be an indispensable guide to the world of mathematical models for the next generation of biologists.A how-to guide for developing new mathematical models in biologyProvides step-by-step recipes for constructing and analyzing modelsInteresting biological applicationsExplores classical models in ecology and evolutionQuestions at the end of every chapterPrimers cover important mathematical topicsExercises with answersAppendixes summarize useful rulesLabs and advanced material available", "author" : [ { "dropping-particle" : "", "family" : "Otto", "given" : "Sarah P.", "non-dropping-particle" : "", "parse-names" : false, "suffix" : "" }, { "dropping-particle" : "", "family" : "Day", "given" : "Troy", "non-dropping-particle" : "", "parse-names" : false, "suffix" : "" } ], "id" : "ITEM-1", "issued" : { "date-parts" : [ [ "2007" ] ] }, "number-of-pages" : "732", "publisher" : "Princeton University Press", "title" : "A biologist's guide to mathematical modeling in ecology and evolution", "type" : "book" }, "locator" : "365", "uris" : [ "http://www.mendeley.com/documents/?uuid=91ac0d0d-0f84-4010-9875-cd3905074155" ] }, { "id" : "ITEM-2", "itemData" : { "DOI" : "10.1016/S0092-8240(86)90014-5", "ISSN" : "00928240", "author" : [ { "dropping-particle" : "", "family" : "Gopalsamy", "given" : "K", "non-dropping-particle" : "", "parse-names" : false, "suffix" : "" } ], "container-title" : "Bulletin of Mathematical Biology", "id" : "ITEM-2", "issue" : "5-6", "issued" : { "date-parts" : [ [ "1986" ] ] }, "page" : "681-699", "title" : "Convergence in a resource-based competition system", "type" : "article-journal", "volume" : "48" }, "uris" : [ "http://www.mendeley.com/documents/?uuid=7f983b80-9c38-49db-898a-8e01013157f8" ] } ], "mendeley" : { "formattedCitation" : "&lt;sup&gt;30,31&lt;/sup&gt;", "plainTextFormattedCitation" : "30,31", "previouslyFormattedCitation" : "&lt;sup&gt;30,31&lt;/sup&gt;" }, "properties" : { "noteIndex" : 0 }, "schema" : "https://github.com/citation-style-language/schema/raw/master/csl-citation.json" }</w:instrText>
      </w:r>
      <w:r w:rsidRPr="000A28AB">
        <w:fldChar w:fldCharType="separate"/>
      </w:r>
      <w:r w:rsidR="003329F0" w:rsidRPr="003329F0">
        <w:rPr>
          <w:noProof/>
          <w:vertAlign w:val="superscript"/>
        </w:rPr>
        <w:t>30,31</w:t>
      </w:r>
      <w:r w:rsidRPr="000A28AB">
        <w:fldChar w:fldCharType="end"/>
      </w:r>
      <w:r w:rsidRPr="000A28AB">
        <w:t xml:space="preserve">.  </w:t>
      </w:r>
      <w:r w:rsidR="00773A2B">
        <w:t>We d</w:t>
      </w:r>
      <w:r w:rsidR="00773A2B" w:rsidRPr="000A28AB">
        <w:t xml:space="preserve">enote </w:t>
      </w:r>
      <w:r w:rsidRPr="000A28AB">
        <w:t xml:space="preserve">by </w:t>
      </w:r>
      <m:oMath>
        <m:r>
          <w:rPr>
            <w:rFonts w:ascii="Cambria Math" w:hAnsi="Cambria Math"/>
          </w:rPr>
          <m:t>R</m:t>
        </m:r>
      </m:oMath>
      <w:r w:rsidR="00865D57">
        <w:t>,</w:t>
      </w:r>
      <w:r w:rsidRPr="000A28AB">
        <w:t xml:space="preserve"> the density of a limiting resource and by </w:t>
      </w:r>
      <m:oMath>
        <m:r>
          <w:rPr>
            <w:rFonts w:ascii="Cambria Math" w:hAnsi="Cambria Math"/>
          </w:rPr>
          <m:t>N</m:t>
        </m:r>
      </m:oMath>
      <w:r w:rsidRPr="000A28AB">
        <w:t xml:space="preserve"> the density of the population cells, both in total mass per unit of volume. </w:t>
      </w:r>
    </w:p>
    <w:p w14:paraId="64E9B108" w14:textId="77777777" w:rsidR="007A7F01" w:rsidRPr="000A28AB" w:rsidRDefault="007A7F01" w:rsidP="00550FF4">
      <w:r w:rsidRPr="000A28AB">
        <w:t xml:space="preserve">We assume that the culture is well-mixed and homogeneous and that the resource is depleted by the growing population without being replenished. Therefore, the intake of resources occurs when cells meet resource via </w:t>
      </w:r>
      <w:r w:rsidR="00467CEB" w:rsidRPr="000A28AB">
        <w:t xml:space="preserve">a </w:t>
      </w:r>
      <w:r w:rsidRPr="000A28AB">
        <w:t xml:space="preserve">mass action law with resource intake rate </w:t>
      </w:r>
      <m:oMath>
        <m:r>
          <w:rPr>
            <w:rFonts w:ascii="Cambria Math" w:hAnsi="Cambria Math"/>
          </w:rPr>
          <m:t>h</m:t>
        </m:r>
      </m:oMath>
      <w:r w:rsidRPr="000A28AB">
        <w:t xml:space="preserve">. Once inside the cell, resources are converted to cell mass at a rate </w:t>
      </w:r>
      <m:oMath>
        <m:r>
          <w:rPr>
            <w:rFonts w:ascii="Cambria Math" w:hAnsi="Cambria Math" w:cs="Arial"/>
          </w:rPr>
          <m:t>ϵ</m:t>
        </m:r>
      </m:oMath>
      <w:r w:rsidRPr="000A28AB">
        <w:t xml:space="preserve">. Cell growth is assumed to be proportional to </w:t>
      </w:r>
      <m:oMath>
        <m:r>
          <w:rPr>
            <w:rFonts w:ascii="Cambria Math" w:hAnsi="Cambria Math"/>
          </w:rPr>
          <m:t>R⋅N</m:t>
        </m:r>
      </m:oMath>
      <w:r w:rsidRPr="000A28AB">
        <w:t>, whereas resource intake is proportional to</w:t>
      </w:r>
      <w:r w:rsidR="00550FF4" w:rsidRPr="000A28AB">
        <w:t xml:space="preserve"> a power of cell density,</w:t>
      </w:r>
      <w:r w:rsidRPr="000A28AB">
        <w:t xml:space="preserve"> </w:t>
      </w:r>
      <m:oMath>
        <m:r>
          <w:rPr>
            <w:rFonts w:ascii="Cambria Math" w:hAnsi="Cambria Math"/>
          </w:rPr>
          <m:t>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r w:rsidR="00550FF4" w:rsidRPr="000A28AB">
        <w:t xml:space="preserve"> We denote </w:t>
      </w:r>
      <m:oMath>
        <m:r>
          <w:rPr>
            <w:rFonts w:ascii="Cambria Math" w:hAnsi="Cambria Math"/>
          </w:rPr>
          <m:t>Y</m:t>
        </m:r>
        <m:box>
          <m:boxPr>
            <m:opEmu m:val="1"/>
            <m:ctrlPr>
              <w:rPr>
                <w:rFonts w:ascii="Cambria Math" w:hAnsi="Cambria Math"/>
                <w:i/>
              </w:rPr>
            </m:ctrlPr>
          </m:boxPr>
          <m:e>
            <m:r>
              <w:rPr>
                <w:rFonts w:ascii="Cambria Math" w:hAnsi="Cambria Math"/>
              </w:rPr>
              <m:t>∶=</m:t>
            </m:r>
          </m:e>
        </m:box>
        <m:sSup>
          <m:sSupPr>
            <m:ctrlPr>
              <w:rPr>
                <w:rFonts w:ascii="Cambria Math" w:hAnsi="Cambria Math"/>
                <w:i/>
              </w:rPr>
            </m:ctrlPr>
          </m:sSupPr>
          <m:e>
            <m:r>
              <w:rPr>
                <w:rFonts w:ascii="Cambria Math" w:hAnsi="Cambria Math"/>
              </w:rPr>
              <m:t>N</m:t>
            </m:r>
          </m:e>
          <m:sup>
            <m:r>
              <w:rPr>
                <w:rFonts w:ascii="Cambria Math" w:hAnsi="Cambria Math"/>
              </w:rPr>
              <m:t>ν</m:t>
            </m:r>
          </m:sup>
        </m:sSup>
      </m:oMath>
      <w:r w:rsidR="00550FF4" w:rsidRPr="000A28AB">
        <w:t>.</w:t>
      </w:r>
    </w:p>
    <w:p w14:paraId="74395BB1" w14:textId="77777777" w:rsidR="007A7F01" w:rsidRPr="000A28AB" w:rsidRDefault="007A7F01" w:rsidP="00550FF4">
      <w:r w:rsidRPr="000A28AB">
        <w:t xml:space="preserve">We can describe this process with differential equations for </w:t>
      </w:r>
      <m:oMath>
        <m:r>
          <w:rPr>
            <w:rFonts w:ascii="Cambria Math" w:hAnsi="Cambria Math"/>
          </w:rPr>
          <m:t>R</m:t>
        </m:r>
      </m:oMath>
      <w:r w:rsidRPr="000A28AB">
        <w:t xml:space="preserve"> and </w:t>
      </w:r>
      <m:oMath>
        <m:r>
          <w:rPr>
            <w:rFonts w:ascii="Cambria Math" w:hAnsi="Cambria Math"/>
          </w:rPr>
          <m:t>N</m:t>
        </m:r>
      </m:oMath>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550FF4" w:rsidRPr="000A28AB" w14:paraId="6D911A65" w14:textId="77777777" w:rsidTr="000A28AB">
        <w:tc>
          <w:tcPr>
            <w:tcW w:w="1242" w:type="dxa"/>
            <w:vAlign w:val="center"/>
          </w:tcPr>
          <w:p w14:paraId="577F82B2" w14:textId="77777777" w:rsidR="00550FF4" w:rsidRPr="000A28AB" w:rsidRDefault="00550FF4" w:rsidP="000A28AB">
            <w:pPr>
              <w:jc w:val="right"/>
            </w:pPr>
          </w:p>
        </w:tc>
        <w:tc>
          <w:tcPr>
            <w:tcW w:w="5812" w:type="dxa"/>
            <w:vAlign w:val="center"/>
          </w:tcPr>
          <w:p w14:paraId="51C5C7FF" w14:textId="77777777" w:rsidR="00550FF4" w:rsidRPr="000A28AB" w:rsidRDefault="00776FFC"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m:t>
                      </m:r>
                      <m:sSup>
                        <m:sSupPr>
                          <m:ctrlPr>
                            <w:rPr>
                              <w:rFonts w:ascii="Cambria Math" w:hAnsi="Cambria Math"/>
                              <w:i/>
                            </w:rPr>
                          </m:ctrlPr>
                        </m:sSupPr>
                        <m:e>
                          <m:r>
                            <w:rPr>
                              <w:rFonts w:ascii="Cambria Math" w:hAnsi="Cambria Math"/>
                            </w:rPr>
                            <m:t>N</m:t>
                          </m:r>
                        </m:e>
                        <m:sup>
                          <m:r>
                            <w:rPr>
                              <w:rFonts w:ascii="Cambria Math" w:hAnsi="Cambria Math"/>
                            </w:rPr>
                            <m:t>ν</m:t>
                          </m:r>
                        </m:sup>
                      </m:sSup>
                    </m:e>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=ϵhRN</m:t>
                      </m:r>
                    </m:e>
                  </m:eqArr>
                </m:e>
              </m:d>
            </m:oMath>
            <w:r w:rsidR="00550FF4" w:rsidRPr="000A28AB">
              <w:t>,</w:t>
            </w:r>
          </w:p>
        </w:tc>
        <w:tc>
          <w:tcPr>
            <w:tcW w:w="1468" w:type="dxa"/>
            <w:vAlign w:val="center"/>
          </w:tcPr>
          <w:p w14:paraId="2B96599B" w14:textId="77777777" w:rsidR="00550FF4" w:rsidRPr="000A28AB" w:rsidRDefault="00550FF4" w:rsidP="00550FF4">
            <w:pPr>
              <w:jc w:val="right"/>
            </w:pPr>
            <w:r w:rsidRPr="000A28AB">
              <w:t>[A1a]</w:t>
            </w:r>
          </w:p>
          <w:p w14:paraId="41F84C3A" w14:textId="77777777" w:rsidR="00550FF4" w:rsidRPr="000A28AB" w:rsidRDefault="00550FF4" w:rsidP="00550FF4">
            <w:pPr>
              <w:jc w:val="right"/>
            </w:pPr>
            <w:r w:rsidRPr="000A28AB">
              <w:t>[A1b]</w:t>
            </w:r>
          </w:p>
        </w:tc>
      </w:tr>
    </w:tbl>
    <w:p w14:paraId="72AE7FE9" w14:textId="77777777" w:rsidR="00550FF4" w:rsidRPr="000A28AB" w:rsidRDefault="00550FF4" w:rsidP="00550FF4">
      <w:pPr>
        <w:ind w:firstLine="0"/>
      </w:pPr>
      <w:r w:rsidRPr="000A28AB">
        <w:t xml:space="preserve">These equations can be converted to equations in </w:t>
      </w:r>
      <m:oMath>
        <m:r>
          <w:rPr>
            <w:rFonts w:ascii="Cambria Math" w:hAnsi="Cambria Math"/>
          </w:rPr>
          <m:t>R</m:t>
        </m:r>
      </m:oMath>
      <w:r w:rsidRPr="000A28AB">
        <w:t xml:space="preserve"> and </w:t>
      </w:r>
      <m:oMath>
        <m:r>
          <w:rPr>
            <w:rFonts w:ascii="Cambria Math" w:hAnsi="Cambria Math"/>
          </w:rPr>
          <m:t>Y</m:t>
        </m:r>
      </m:oMath>
      <w:r w:rsidRPr="000A28AB">
        <w:t>:</w:t>
      </w:r>
    </w:p>
    <w:p w14:paraId="2B6E0B27" w14:textId="77777777" w:rsidR="00550FF4" w:rsidRPr="000A28AB" w:rsidRDefault="00550FF4" w:rsidP="00550FF4">
      <m:oMathPara>
        <m:oMathParaPr>
          <m:jc m:val="center"/>
        </m:oMathParaPr>
        <m:oMath>
          <m:r>
            <w:rPr>
              <w:rFonts w:ascii="Cambria Math" w:hAnsi="Cambria Math"/>
            </w:rPr>
            <m:t>Y=</m:t>
          </m:r>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m:t>
          </m:r>
        </m:oMath>
      </m:oMathPara>
    </w:p>
    <w:p w14:paraId="37AE943C" w14:textId="77777777" w:rsidR="00550FF4" w:rsidRPr="000A28AB" w:rsidRDefault="00776FFC" w:rsidP="00550FF4">
      <w:pPr>
        <w:ind w:firstLine="0"/>
      </w:pPr>
      <m:oMathPara>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m:t>
          </m:r>
        </m:oMath>
      </m:oMathPara>
    </w:p>
    <w:p w14:paraId="3F799D0F" w14:textId="77777777" w:rsidR="00550FF4" w:rsidRPr="000A28AB" w:rsidRDefault="00550FF4" w:rsidP="00550FF4">
      <w:pPr>
        <w:ind w:firstLine="0"/>
        <w:jc w:val="center"/>
      </w:pPr>
      <m:oMath>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r>
          <w:rPr>
            <w:rFonts w:ascii="Cambria Math" w:hAnsi="Cambria Math"/>
          </w:rPr>
          <m:t>⋅ϵhRN=νϵhR</m:t>
        </m:r>
        <m:sSup>
          <m:sSupPr>
            <m:ctrlPr>
              <w:rPr>
                <w:rFonts w:ascii="Cambria Math" w:hAnsi="Cambria Math"/>
                <w:i/>
              </w:rPr>
            </m:ctrlPr>
          </m:sSupPr>
          <m:e>
            <m:r>
              <w:rPr>
                <w:rFonts w:ascii="Cambria Math" w:hAnsi="Cambria Math"/>
              </w:rPr>
              <m:t>N</m:t>
            </m:r>
          </m:e>
          <m:sup>
            <m:r>
              <w:rPr>
                <w:rFonts w:ascii="Cambria Math" w:hAnsi="Cambria Math"/>
              </w:rPr>
              <m:t>ν</m:t>
            </m:r>
          </m:sup>
        </m:sSup>
      </m:oMath>
      <w:r w:rsidRPr="000A28AB">
        <w:t>,</w:t>
      </w:r>
    </w:p>
    <w:p w14:paraId="378B2B6E" w14:textId="77777777" w:rsidR="00550FF4" w:rsidRPr="000A28AB" w:rsidRDefault="00550FF4" w:rsidP="00550FF4">
      <w:pPr>
        <w:ind w:firstLine="0"/>
      </w:pPr>
      <w:r w:rsidRPr="000A28AB">
        <w:t>which yields: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5812"/>
        <w:gridCol w:w="1468"/>
      </w:tblGrid>
      <w:tr w:rsidR="007A7F01" w:rsidRPr="000A28AB" w14:paraId="7DA75823" w14:textId="77777777" w:rsidTr="00B57EC6">
        <w:tc>
          <w:tcPr>
            <w:tcW w:w="1242" w:type="dxa"/>
            <w:vAlign w:val="center"/>
          </w:tcPr>
          <w:p w14:paraId="710DF2C6" w14:textId="77777777" w:rsidR="007A7F01" w:rsidRPr="000A28AB" w:rsidRDefault="007A7F01">
            <w:pPr>
              <w:jc w:val="right"/>
            </w:pPr>
          </w:p>
        </w:tc>
        <w:tc>
          <w:tcPr>
            <w:tcW w:w="5812" w:type="dxa"/>
            <w:vAlign w:val="center"/>
          </w:tcPr>
          <w:p w14:paraId="3F2791A3" w14:textId="77777777" w:rsidR="007A7F01" w:rsidRPr="000A28AB" w:rsidRDefault="00776FFC" w:rsidP="00550FF4">
            <w:pPr>
              <w:jc w:val="center"/>
            </w:pPr>
            <m:oMath>
              <m:d>
                <m:dPr>
                  <m:begChr m:val="{"/>
                  <m:endChr m:val=""/>
                  <m:ctrlPr>
                    <w:rPr>
                      <w:rFonts w:ascii="Cambria Math" w:hAnsi="Cambria Math"/>
                      <w:i/>
                    </w:rPr>
                  </m:ctrlPr>
                </m:dPr>
                <m:e>
                  <m:eqArr>
                    <m:eqArrPr>
                      <m:ctrlPr>
                        <w:rPr>
                          <w:rFonts w:ascii="Cambria Math" w:hAnsi="Cambria Math"/>
                          <w:i/>
                        </w:rPr>
                      </m:ctrlPr>
                    </m:eqArrPr>
                    <m:e>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=-hRY</m:t>
                      </m:r>
                    </m:e>
                    <m:e>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=μhRY</m:t>
                      </m:r>
                    </m:e>
                  </m:eqArr>
                </m:e>
              </m:d>
            </m:oMath>
            <w:r w:rsidR="00550FF4" w:rsidRPr="000A28AB">
              <w:t>.</w:t>
            </w:r>
          </w:p>
        </w:tc>
        <w:tc>
          <w:tcPr>
            <w:tcW w:w="1468" w:type="dxa"/>
            <w:vAlign w:val="center"/>
          </w:tcPr>
          <w:p w14:paraId="6C0AEFDB" w14:textId="77777777" w:rsidR="007A7F01" w:rsidRPr="000A28AB" w:rsidRDefault="007A7F01" w:rsidP="00550FF4">
            <w:pPr>
              <w:jc w:val="right"/>
            </w:pPr>
            <w:r w:rsidRPr="000A28AB">
              <w:t>[A</w:t>
            </w:r>
            <w:r w:rsidR="00550FF4" w:rsidRPr="000A28AB">
              <w:t>2</w:t>
            </w:r>
            <w:r w:rsidRPr="000A28AB">
              <w:t>a]</w:t>
            </w:r>
          </w:p>
          <w:p w14:paraId="7AA095FF" w14:textId="77777777" w:rsidR="007A7F01" w:rsidRPr="000A28AB" w:rsidRDefault="007A7F01" w:rsidP="00550FF4">
            <w:pPr>
              <w:jc w:val="right"/>
            </w:pPr>
            <w:r w:rsidRPr="000A28AB">
              <w:t>[A</w:t>
            </w:r>
            <w:r w:rsidR="00550FF4" w:rsidRPr="000A28AB">
              <w:t>2</w:t>
            </w:r>
            <w:r w:rsidRPr="000A28AB">
              <w:t>b]</w:t>
            </w:r>
          </w:p>
        </w:tc>
      </w:tr>
    </w:tbl>
    <w:p w14:paraId="17ED2456" w14:textId="77777777" w:rsidR="00550FF4" w:rsidRPr="000A28AB" w:rsidRDefault="007A7F01" w:rsidP="00550FF4">
      <w:pPr>
        <w:ind w:firstLine="0"/>
      </w:pPr>
      <w:r w:rsidRPr="000A28AB">
        <w:t xml:space="preserve">with </w:t>
      </w:r>
      <m:oMath>
        <m:r>
          <w:rPr>
            <w:rFonts w:ascii="Cambria Math" w:hAnsi="Cambria Math"/>
          </w:rPr>
          <m:t>μ=ϵν</m:t>
        </m:r>
      </m:oMath>
      <w:r w:rsidRPr="000A28AB">
        <w:t xml:space="preserve">. </w:t>
      </w:r>
    </w:p>
    <w:p w14:paraId="7F97C730" w14:textId="6C72F994" w:rsidR="007A7F01" w:rsidRPr="000A28AB" w:rsidRDefault="007A7F01" w:rsidP="003329F0">
      <w:r w:rsidRPr="000A28AB">
        <w:t xml:space="preserve">To solve this system, we use a conservation law approach by setting </w:t>
      </w:r>
      <m:oMath>
        <m:r>
          <w:rPr>
            <w:rFonts w:ascii="Cambria Math" w:hAnsi="Cambria Math"/>
          </w:rPr>
          <m:t>M=μR+Y</m:t>
        </m:r>
      </m:oMath>
      <w:r w:rsidRPr="000A28AB">
        <w:fldChar w:fldCharType="begin" w:fldLock="1"/>
      </w:r>
      <w:r w:rsidR="003329F0">
        <w:instrText>ADDIN CSL_CITATION { "citationItems" : [ { "id" : "ITEM-1", "itemData" : { "DOI" : "10.1016/S0304-3800(00)00272-6", "ISBN" : "0304-3800", "ISSN" : "03043800", "abstract" : "Based on the law of mass action (and its microscopic foundation) and mass conservation, we present here a method to derive consistent dynamic models for the time evolution of systems with an arbitrary number of species. Equations are derived through a mechanistic description, ensuring that all parameters have ecological meaning. After discussing the biological mechanisms associated to the logistic and Lotka-Volterra equations, we show how to derive general models for trophic chains, including the effects of internal states at fast time scales. We show that conformity with the mass action law leads to different functional forms for the Lotka-Volterra and trophic chain models. We use mass conservation to recover the concept of carrying capacity for an arbitrary food chain.", "author" : [ { "dropping-particle" : "", "family" : "Dilao", "given" : "Rui", "non-dropping-particle" : "", "parse-names" : false, "suffix" : "" }, { "dropping-particle" : "", "family" : "Domingos", "given" : "Tiago", "non-dropping-particle" : "", "parse-names" : false, "suffix" : "" } ], "container-title" : "Ecological Modelling", "id" : "ITEM-1", "issue" : "3", "issued" : { "date-parts" : [ [ "1999" ] ] }, "page" : "20", "title" : "A General Approach to the Modelling of Trophic Chains", "type" : "article-journal", "volume" : "132" }, "uris" : [ "http://www.mendeley.com/documents/?uuid=f0ed3bc5-5679-4da3-b7ff-ace6180b730e" ] } ], "mendeley" : { "formattedCitation" : "&lt;sup&gt;32&lt;/sup&gt;", "plainTextFormattedCitation" : "32", "previouslyFormattedCitation" : "&lt;sup&gt;32&lt;/sup&gt;" }, "properties" : { "noteIndex" : 0 }, "schema" : "https://github.com/citation-style-language/schema/raw/master/csl-citation.json" }</w:instrText>
      </w:r>
      <w:r w:rsidRPr="000A28AB">
        <w:fldChar w:fldCharType="separate"/>
      </w:r>
      <w:r w:rsidR="003329F0" w:rsidRPr="003329F0">
        <w:rPr>
          <w:noProof/>
          <w:vertAlign w:val="superscript"/>
        </w:rPr>
        <w:t>32</w:t>
      </w:r>
      <w:r w:rsidRPr="000A28AB">
        <w:fldChar w:fldCharType="end"/>
      </w:r>
      <w:r w:rsidRPr="000A28AB">
        <w:t xml:space="preserve">. We find that </w:t>
      </w:r>
      <w:r w:rsidRPr="000A28AB">
        <w:rPr>
          <w:i/>
          <w:iCs/>
        </w:rPr>
        <w:t>M</w:t>
      </w:r>
      <w:r w:rsidRPr="000A28AB">
        <w:t xml:space="preserve"> is constant:</w:t>
      </w:r>
    </w:p>
    <w:p w14:paraId="7CC1755E" w14:textId="77777777" w:rsidR="007A7F01" w:rsidRPr="000A28AB" w:rsidRDefault="00776FFC">
      <w:pPr>
        <w:tabs>
          <w:tab w:val="left" w:pos="1803"/>
          <w:tab w:val="center" w:pos="4153"/>
        </w:tabs>
        <w:jc w:val="center"/>
      </w:pPr>
      <m:oMath>
        <m:f>
          <m:fPr>
            <m:ctrlPr>
              <w:rPr>
                <w:rFonts w:ascii="Cambria Math" w:hAnsi="Cambria Math"/>
                <w:i/>
              </w:rPr>
            </m:ctrlPr>
          </m:fPr>
          <m:num>
            <m:r>
              <w:rPr>
                <w:rFonts w:ascii="Cambria Math" w:hAnsi="Cambria Math"/>
              </w:rPr>
              <m:t>dM</m:t>
            </m:r>
          </m:num>
          <m:den>
            <m:r>
              <w:rPr>
                <w:rFonts w:ascii="Cambria Math" w:hAnsi="Cambria Math"/>
              </w:rPr>
              <m:t>dt</m:t>
            </m:r>
          </m:den>
        </m:f>
        <m:r>
          <w:rPr>
            <w:rFonts w:ascii="Cambria Math" w:hAnsi="Cambria Math"/>
          </w:rPr>
          <m:t>=μ</m:t>
        </m:r>
        <m:f>
          <m:fPr>
            <m:ctrlPr>
              <w:rPr>
                <w:rFonts w:ascii="Cambria Math" w:hAnsi="Cambria Math"/>
                <w:i/>
              </w:rPr>
            </m:ctrlPr>
          </m:fPr>
          <m:num>
            <m:r>
              <w:rPr>
                <w:rFonts w:ascii="Cambria Math" w:hAnsi="Cambria Math"/>
              </w:rPr>
              <m:t>dR</m:t>
            </m:r>
          </m:num>
          <m:den>
            <m:r>
              <w:rPr>
                <w:rFonts w:ascii="Cambria Math" w:hAnsi="Cambria Math"/>
              </w:rPr>
              <m:t>dt</m:t>
            </m:r>
          </m:den>
        </m:f>
        <m:r>
          <w:rPr>
            <w:rFonts w:ascii="Cambria Math" w:hAnsi="Cambria Math"/>
          </w:rPr>
          <m:t>+</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≡0</m:t>
        </m:r>
      </m:oMath>
      <w:r w:rsidR="007A7F01" w:rsidRPr="000A28AB">
        <w:t>,</w:t>
      </w:r>
    </w:p>
    <w:p w14:paraId="24C09DF2" w14:textId="77777777" w:rsidR="007A7F01" w:rsidRPr="000A28AB" w:rsidRDefault="007A7F01" w:rsidP="00ED69AB">
      <w:pPr>
        <w:ind w:firstLine="0"/>
      </w:pPr>
      <w:r w:rsidRPr="000A28AB">
        <w:t xml:space="preserve">and so we can substitute </w:t>
      </w:r>
      <m:oMath>
        <m:r>
          <w:rPr>
            <w:rFonts w:ascii="Cambria Math" w:hAnsi="Cambria Math"/>
          </w:rPr>
          <m:t>μR=M-Y</m:t>
        </m:r>
      </m:oMath>
      <w:r w:rsidRPr="000A28AB">
        <w:t xml:space="preserve"> in eq. A</w:t>
      </w:r>
      <w:r w:rsidR="00ED69AB" w:rsidRPr="000A28AB">
        <w:t>2</w:t>
      </w:r>
      <w:r w:rsidRPr="000A28AB">
        <w:t>b:</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14B6DEC" w14:textId="77777777" w:rsidTr="00B57EC6">
        <w:tc>
          <w:tcPr>
            <w:tcW w:w="1951" w:type="dxa"/>
            <w:vAlign w:val="center"/>
          </w:tcPr>
          <w:p w14:paraId="0C781E11" w14:textId="77777777" w:rsidR="007A7F01" w:rsidRPr="000A28AB" w:rsidRDefault="007A7F01">
            <w:pPr>
              <w:jc w:val="right"/>
            </w:pPr>
          </w:p>
        </w:tc>
        <w:tc>
          <w:tcPr>
            <w:tcW w:w="5103" w:type="dxa"/>
            <w:vAlign w:val="center"/>
          </w:tcPr>
          <w:p w14:paraId="77261AC9" w14:textId="77777777" w:rsidR="007A7F01" w:rsidRPr="000A28AB" w:rsidRDefault="00776FFC">
            <w:pPr>
              <w:jc w:val="center"/>
            </w:pPr>
            <m:oMath>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=hY</m:t>
              </m:r>
              <m:d>
                <m:dPr>
                  <m:ctrlPr>
                    <w:rPr>
                      <w:rFonts w:ascii="Cambria Math" w:hAnsi="Cambria Math"/>
                      <w:i/>
                    </w:rPr>
                  </m:ctrlPr>
                </m:dPr>
                <m:e>
                  <m:r>
                    <w:rPr>
                      <w:rFonts w:ascii="Cambria Math" w:hAnsi="Cambria Math"/>
                    </w:rPr>
                    <m:t>M-Y</m:t>
                  </m:r>
                </m:e>
              </m:d>
              <m:r>
                <w:rPr>
                  <w:rFonts w:ascii="Cambria Math" w:hAnsi="Cambria Math"/>
                </w:rPr>
                <m:t>=hMY</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Y</m:t>
                      </m:r>
                    </m:num>
                    <m:den>
                      <m:r>
                        <w:rPr>
                          <w:rFonts w:ascii="Cambria Math" w:hAnsi="Cambria Math"/>
                        </w:rPr>
                        <m:t>M</m:t>
                      </m:r>
                    </m:den>
                  </m:f>
                </m:e>
              </m:d>
            </m:oMath>
            <w:r w:rsidR="007A7F01" w:rsidRPr="000A28AB">
              <w:t>.</w:t>
            </w:r>
          </w:p>
        </w:tc>
        <w:tc>
          <w:tcPr>
            <w:tcW w:w="1468" w:type="dxa"/>
            <w:vAlign w:val="center"/>
          </w:tcPr>
          <w:p w14:paraId="0BDE7C18" w14:textId="77777777" w:rsidR="007A7F01" w:rsidRPr="000A28AB" w:rsidRDefault="007A7F01">
            <w:pPr>
              <w:jc w:val="right"/>
            </w:pPr>
            <w:r w:rsidRPr="000A28AB">
              <w:t>[A3]</w:t>
            </w:r>
          </w:p>
        </w:tc>
      </w:tr>
    </w:tbl>
    <w:p w14:paraId="75C4E254" w14:textId="77777777" w:rsidR="007A7F01" w:rsidRPr="000A28AB" w:rsidRDefault="007A7F01" w:rsidP="005A5037">
      <w:r w:rsidRPr="000A28AB">
        <w:t xml:space="preserve">Substituting again </w:t>
      </w:r>
      <m:oMath>
        <m:sSup>
          <m:sSupPr>
            <m:ctrlPr>
              <w:rPr>
                <w:rFonts w:ascii="Cambria Math" w:hAnsi="Cambria Math"/>
                <w:i/>
              </w:rPr>
            </m:ctrlPr>
          </m:sSupPr>
          <m:e>
            <m:r>
              <w:rPr>
                <w:rFonts w:ascii="Cambria Math" w:hAnsi="Cambria Math"/>
              </w:rPr>
              <m:t>N</m:t>
            </m:r>
          </m:e>
          <m:sup>
            <m:r>
              <w:rPr>
                <w:rFonts w:ascii="Cambria Math" w:hAnsi="Cambria Math"/>
              </w:rPr>
              <m:t>ν</m:t>
            </m:r>
          </m:sup>
        </m:sSup>
        <m:r>
          <w:rPr>
            <w:rFonts w:ascii="Cambria Math" w:hAnsi="Cambria Math"/>
          </w:rPr>
          <m:t>=Y,</m:t>
        </m:r>
        <m:f>
          <m:fPr>
            <m:ctrlPr>
              <w:rPr>
                <w:rFonts w:ascii="Cambria Math" w:hAnsi="Cambria Math"/>
                <w:i/>
              </w:rPr>
            </m:ctrlPr>
          </m:fPr>
          <m:num>
            <m:r>
              <w:rPr>
                <w:rFonts w:ascii="Cambria Math" w:hAnsi="Cambria Math"/>
              </w:rPr>
              <m:t>dY</m:t>
            </m:r>
          </m:num>
          <m:den>
            <m:r>
              <w:rPr>
                <w:rFonts w:ascii="Cambria Math" w:hAnsi="Cambria Math"/>
              </w:rPr>
              <m:t>dt</m:t>
            </m:r>
          </m:den>
        </m:f>
        <m:r>
          <w:rPr>
            <w:rFonts w:ascii="Cambria Math" w:hAnsi="Cambria Math"/>
          </w:rPr>
          <m:t>=ν</m:t>
        </m:r>
        <m:sSup>
          <m:sSupPr>
            <m:ctrlPr>
              <w:rPr>
                <w:rFonts w:ascii="Cambria Math" w:hAnsi="Cambria Math"/>
                <w:i/>
              </w:rPr>
            </m:ctrlPr>
          </m:sSupPr>
          <m:e>
            <m:r>
              <w:rPr>
                <w:rFonts w:ascii="Cambria Math" w:hAnsi="Cambria Math"/>
              </w:rPr>
              <m:t>N</m:t>
            </m:r>
          </m:e>
          <m:sup>
            <m:r>
              <w:rPr>
                <w:rFonts w:ascii="Cambria Math" w:hAnsi="Cambria Math"/>
              </w:rPr>
              <m:t>ν-1</m:t>
            </m:r>
          </m:sup>
        </m:sSup>
        <m:f>
          <m:fPr>
            <m:ctrlPr>
              <w:rPr>
                <w:rFonts w:ascii="Cambria Math" w:hAnsi="Cambria Math"/>
                <w:i/>
              </w:rPr>
            </m:ctrlPr>
          </m:fPr>
          <m:num>
            <m:r>
              <w:rPr>
                <w:rFonts w:ascii="Cambria Math" w:hAnsi="Cambria Math"/>
              </w:rPr>
              <m:t>dN</m:t>
            </m:r>
          </m:num>
          <m:den>
            <m:r>
              <w:rPr>
                <w:rFonts w:ascii="Cambria Math" w:hAnsi="Cambria Math"/>
              </w:rPr>
              <m:t>dt</m:t>
            </m:r>
          </m:den>
        </m:f>
      </m:oMath>
      <w:r w:rsidRPr="000A28AB">
        <w:t xml:space="preserve">, and defining </w:t>
      </w:r>
      <m:oMath>
        <m:r>
          <w:rPr>
            <w:rFonts w:ascii="Cambria Math" w:hAnsi="Cambria Math"/>
          </w:rPr>
          <m:t>K=</m:t>
        </m:r>
        <m:sSup>
          <m:sSupPr>
            <m:ctrlPr>
              <w:rPr>
                <w:rFonts w:ascii="Cambria Math" w:hAnsi="Cambria Math"/>
                <w:i/>
              </w:rPr>
            </m:ctrlPr>
          </m:sSupPr>
          <m:e>
            <m:r>
              <w:rPr>
                <w:rFonts w:ascii="Cambria Math" w:hAnsi="Cambria Math"/>
              </w:rPr>
              <m:t>M</m:t>
            </m:r>
          </m:e>
          <m:sup>
            <m:f>
              <m:fPr>
                <m:ctrlPr>
                  <w:rPr>
                    <w:rFonts w:ascii="Cambria Math" w:hAnsi="Cambria Math"/>
                    <w:i/>
                  </w:rPr>
                </m:ctrlPr>
              </m:fPr>
              <m:num>
                <m:r>
                  <w:rPr>
                    <w:rFonts w:ascii="Cambria Math" w:hAnsi="Cambria Math"/>
                  </w:rPr>
                  <m:t>1</m:t>
                </m:r>
              </m:num>
              <m:den>
                <m:r>
                  <w:rPr>
                    <w:rFonts w:ascii="Cambria Math" w:hAnsi="Cambria Math"/>
                  </w:rPr>
                  <m:t>ν</m:t>
                </m:r>
              </m:den>
            </m:f>
          </m:sup>
        </m:sSup>
        <m:r>
          <w:rPr>
            <w:rFonts w:ascii="Cambria Math" w:hAnsi="Cambria Math"/>
          </w:rPr>
          <m:t>, r=</m:t>
        </m:r>
        <m:f>
          <m:fPr>
            <m:ctrlPr>
              <w:rPr>
                <w:rFonts w:ascii="Cambria Math" w:hAnsi="Cambria Math"/>
                <w:i/>
              </w:rPr>
            </m:ctrlPr>
          </m:fPr>
          <m:num>
            <m:r>
              <w:rPr>
                <w:rFonts w:ascii="Cambria Math" w:hAnsi="Cambria Math"/>
              </w:rPr>
              <m:t>h</m:t>
            </m:r>
          </m:num>
          <m:den>
            <m:r>
              <w:rPr>
                <w:rFonts w:ascii="Cambria Math" w:hAnsi="Cambria Math"/>
              </w:rPr>
              <m:t>ν</m:t>
            </m:r>
          </m:den>
        </m:f>
        <m:sSup>
          <m:sSupPr>
            <m:ctrlPr>
              <w:rPr>
                <w:rFonts w:ascii="Cambria Math" w:hAnsi="Cambria Math"/>
                <w:i/>
              </w:rPr>
            </m:ctrlPr>
          </m:sSupPr>
          <m:e>
            <m:r>
              <w:rPr>
                <w:rFonts w:ascii="Cambria Math" w:hAnsi="Cambria Math"/>
              </w:rPr>
              <m:t>K</m:t>
            </m:r>
          </m:e>
          <m:sup>
            <m:r>
              <w:rPr>
                <w:rFonts w:ascii="Cambria Math" w:hAnsi="Cambria Math"/>
              </w:rPr>
              <m:t>ν</m:t>
            </m:r>
          </m:sup>
        </m:s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AFB880E" w14:textId="77777777" w:rsidTr="00B57EC6">
        <w:tc>
          <w:tcPr>
            <w:tcW w:w="1951" w:type="dxa"/>
            <w:vAlign w:val="center"/>
          </w:tcPr>
          <w:p w14:paraId="1D2BAA6D" w14:textId="77777777" w:rsidR="007A7F01" w:rsidRPr="000A28AB" w:rsidRDefault="007A7F01">
            <w:pPr>
              <w:jc w:val="right"/>
            </w:pPr>
          </w:p>
        </w:tc>
        <w:tc>
          <w:tcPr>
            <w:tcW w:w="5103" w:type="dxa"/>
            <w:vAlign w:val="center"/>
          </w:tcPr>
          <w:p w14:paraId="2F35DF75" w14:textId="77777777" w:rsidR="007A7F01" w:rsidRPr="000A28AB" w:rsidRDefault="00776FF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40CA4666" w14:textId="77777777" w:rsidR="007A7F01" w:rsidRPr="000A28AB" w:rsidRDefault="007A7F01">
            <w:pPr>
              <w:jc w:val="right"/>
            </w:pPr>
            <w:r w:rsidRPr="000A28AB">
              <w:t>[A4]</w:t>
            </w:r>
          </w:p>
        </w:tc>
      </w:tr>
    </w:tbl>
    <w:p w14:paraId="0E9F4221" w14:textId="7B29896D" w:rsidR="007A7F01" w:rsidRPr="000A28AB" w:rsidRDefault="007A7F01" w:rsidP="003329F0">
      <w:pPr>
        <w:ind w:firstLine="0"/>
      </w:pPr>
      <w:r w:rsidRPr="000A28AB">
        <w:t>which is the Richards differential equation</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3329F0" w:rsidRPr="003329F0">
        <w:rPr>
          <w:noProof/>
          <w:vertAlign w:val="superscript"/>
        </w:rPr>
        <w:t>33</w:t>
      </w:r>
      <w:r w:rsidRPr="000A28AB">
        <w:fldChar w:fldCharType="end"/>
      </w:r>
      <w:r w:rsidRPr="000A28AB">
        <w:t xml:space="preserve">, with the maximum population density </w:t>
      </w:r>
      <w:r w:rsidRPr="000A28AB">
        <w:rPr>
          <w:i/>
          <w:iCs/>
        </w:rPr>
        <w:t>K</w:t>
      </w:r>
      <w:r w:rsidRPr="000A28AB">
        <w:t xml:space="preserve"> and the specific growth rate in low density</w:t>
      </w:r>
      <m:oMath>
        <m:r>
          <w:rPr>
            <w:rFonts w:ascii="Cambria Math" w:hAnsi="Cambria Math"/>
          </w:rPr>
          <m:t xml:space="preserve"> r</m:t>
        </m:r>
      </m:oMath>
      <w:r w:rsidR="00A57DA4" w:rsidRPr="000A28AB">
        <w:t xml:space="preserve">: to the best of our knowledge this the first derivation of the Richards differential equation from a resource consumption </w:t>
      </w:r>
      <w:r w:rsidR="00E01FFC" w:rsidRPr="000A28AB">
        <w:t>perspective.</w:t>
      </w:r>
      <w:r w:rsidRPr="000A28AB">
        <w:t xml:space="preserve"> </w:t>
      </w:r>
    </w:p>
    <w:p w14:paraId="0EB89294" w14:textId="77777777" w:rsidR="007A7F01" w:rsidRPr="000A28AB" w:rsidRDefault="007A7F01">
      <w:r w:rsidRPr="000A28AB">
        <w:t xml:space="preserve">We solve eq. A4 via eq. A3, which is a logistic equation and therefore has a known solution. Setting the initial cell density </w:t>
      </w:r>
      <m:oMath>
        <m:r>
          <w:rPr>
            <w:rFonts w:ascii="Cambria Math" w:hAnsi="Cambria Math"/>
          </w:rPr>
          <m:t>N</m:t>
        </m:r>
        <m:d>
          <m:dPr>
            <m:ctrlPr>
              <w:rPr>
                <w:rFonts w:ascii="Cambria Math" w:hAnsi="Cambria Math"/>
                <w:i/>
              </w:rPr>
            </m:ctrlPr>
          </m:dPr>
          <m:e>
            <m:r>
              <w:rPr>
                <w:rFonts w:ascii="Cambria Math" w:hAnsi="Cambria Math"/>
              </w:rPr>
              <m:t>0</m:t>
            </m:r>
          </m:e>
        </m:d>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Pr="000A28AB">
        <w:t>:</w:t>
      </w:r>
    </w:p>
    <w:p w14:paraId="59DC0025" w14:textId="77777777" w:rsidR="007A7F01" w:rsidRPr="000A28AB" w:rsidRDefault="007A7F01">
      <w:pPr>
        <w:jc w:val="center"/>
      </w:pPr>
      <m:oMath>
        <m:r>
          <w:rPr>
            <w:rFonts w:ascii="Cambria Math" w:hAnsi="Cambria Math"/>
          </w:rPr>
          <m:t>N</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K</m:t>
                                    </m:r>
                                  </m:num>
                                  <m:den>
                                    <m:sSub>
                                      <m:sSubPr>
                                        <m:ctrlPr>
                                          <w:rPr>
                                            <w:rFonts w:ascii="Cambria Math" w:hAnsi="Cambria Math"/>
                                            <w:i/>
                                          </w:rPr>
                                        </m:ctrlPr>
                                      </m:sSubPr>
                                      <m:e>
                                        <m:r>
                                          <w:rPr>
                                            <w:rFonts w:ascii="Cambria Math" w:hAnsi="Cambria Math"/>
                                          </w:rPr>
                                          <m:t>N</m:t>
                                        </m:r>
                                      </m:e>
                                      <m:sub>
                                        <m:r>
                                          <w:rPr>
                                            <w:rFonts w:ascii="Cambria Math" w:hAnsi="Cambria Math"/>
                                          </w:rPr>
                                          <m:t>0</m:t>
                                        </m:r>
                                      </m:sub>
                                    </m:sSub>
                                  </m:den>
                                </m:f>
                              </m:e>
                            </m:d>
                          </m:e>
                          <m:sup>
                            <m:r>
                              <w:rPr>
                                <w:rFonts w:ascii="Cambria Math" w:hAnsi="Cambria Math"/>
                              </w:rPr>
                              <m:t>ν</m:t>
                            </m:r>
                          </m:sup>
                        </m:sSup>
                      </m:e>
                    </m:d>
                    <m:sSup>
                      <m:sSupPr>
                        <m:ctrlPr>
                          <w:rPr>
                            <w:rFonts w:ascii="Cambria Math" w:hAnsi="Cambria Math"/>
                            <w:i/>
                          </w:rPr>
                        </m:ctrlPr>
                      </m:sSupPr>
                      <m:e>
                        <m:r>
                          <w:rPr>
                            <w:rFonts w:ascii="Cambria Math" w:hAnsi="Cambria Math"/>
                          </w:rPr>
                          <m:t>e</m:t>
                        </m:r>
                      </m:e>
                      <m:sup>
                        <m:r>
                          <w:rPr>
                            <w:rFonts w:ascii="Cambria Math" w:hAnsi="Cambria Math"/>
                          </w:rPr>
                          <m:t>-rνt</m:t>
                        </m:r>
                      </m:sup>
                    </m:sSup>
                  </m:e>
                </m:d>
              </m:e>
              <m:sup>
                <m:f>
                  <m:fPr>
                    <m:ctrlPr>
                      <w:rPr>
                        <w:rFonts w:ascii="Cambria Math" w:hAnsi="Cambria Math"/>
                        <w:i/>
                      </w:rPr>
                    </m:ctrlPr>
                  </m:fPr>
                  <m:num>
                    <m:r>
                      <w:rPr>
                        <w:rFonts w:ascii="Cambria Math" w:hAnsi="Cambria Math"/>
                      </w:rPr>
                      <m:t>1</m:t>
                    </m:r>
                  </m:num>
                  <m:den>
                    <m:r>
                      <w:rPr>
                        <w:rFonts w:ascii="Cambria Math" w:hAnsi="Cambria Math"/>
                      </w:rPr>
                      <m:t>ν</m:t>
                    </m:r>
                  </m:den>
                </m:f>
              </m:sup>
            </m:sSup>
          </m:den>
        </m:f>
        <m:r>
          <w:rPr>
            <w:rFonts w:ascii="Cambria Math" w:hAnsi="Cambria Math"/>
          </w:rPr>
          <m:t xml:space="preserve"> </m:t>
        </m:r>
      </m:oMath>
      <w:r w:rsidRPr="000A28AB">
        <w:t>.</w:t>
      </w:r>
    </w:p>
    <w:p w14:paraId="67FE771C" w14:textId="5AD5180F" w:rsidR="007A7F01" w:rsidRPr="000A28AB" w:rsidRDefault="007A7F01" w:rsidP="00C35103">
      <w:r w:rsidRPr="000A28AB">
        <w:t>Eq. A4 is an autonomous differential equation (</w:t>
      </w:r>
      <m:oMath>
        <m:f>
          <m:fPr>
            <m:type m:val="lin"/>
            <m:ctrlPr>
              <w:rPr>
                <w:rFonts w:ascii="Cambria Math" w:hAnsi="Cambria Math"/>
                <w:i/>
                <w:iCs/>
              </w:rPr>
            </m:ctrlPr>
          </m:fPr>
          <m:num>
            <m:r>
              <w:rPr>
                <w:rFonts w:ascii="Cambria Math" w:hAnsi="Cambria Math"/>
              </w:rPr>
              <m:t>dN</m:t>
            </m:r>
          </m:num>
          <m:den>
            <m:r>
              <w:rPr>
                <w:rFonts w:ascii="Cambria Math" w:hAnsi="Cambria Math"/>
              </w:rPr>
              <m:t>dt</m:t>
            </m:r>
          </m:den>
        </m:f>
      </m:oMath>
      <w:r w:rsidRPr="000A28AB">
        <w:t xml:space="preserve"> doesn't depend on </w:t>
      </w:r>
      <m:oMath>
        <m:r>
          <w:rPr>
            <w:rFonts w:ascii="Cambria Math" w:hAnsi="Cambria Math"/>
          </w:rPr>
          <m:t>t</m:t>
        </m:r>
      </m:oMath>
      <w:r w:rsidRPr="000A28AB">
        <w:t>). To include a lag phase, Baranyi and Roberts</w:t>
      </w:r>
      <w:r w:rsidRPr="000A28AB">
        <w:fldChar w:fldCharType="begin" w:fldLock="1"/>
      </w:r>
      <w:r w:rsidR="00532013">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"suppress-author" : 1,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fldChar w:fldCharType="separate"/>
      </w:r>
      <w:r w:rsidR="00C35103" w:rsidRPr="00C35103">
        <w:rPr>
          <w:noProof/>
          <w:vertAlign w:val="superscript"/>
        </w:rPr>
        <w:t>11</w:t>
      </w:r>
      <w:r w:rsidRPr="000A28AB">
        <w:fldChar w:fldCharType="end"/>
      </w:r>
      <w:r w:rsidRPr="000A28AB">
        <w:t xml:space="preserve"> suggested to add an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Pr="000A28AB">
        <w:t xml:space="preserve">, which makes the equation non-autonomous (dependent on </w:t>
      </w:r>
      <m:oMath>
        <m:r>
          <w:rPr>
            <w:rFonts w:ascii="Cambria Math" w:hAnsi="Cambria Math"/>
          </w:rPr>
          <m:t>t</m:t>
        </m:r>
      </m:oMath>
      <w:r w:rsidRPr="000A28AB">
        <w:rPr>
          <w:iCs/>
        </w:rPr>
        <w:t>)</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184D304E" w14:textId="77777777" w:rsidTr="00B57EC6">
        <w:tc>
          <w:tcPr>
            <w:tcW w:w="1951" w:type="dxa"/>
            <w:vAlign w:val="center"/>
          </w:tcPr>
          <w:p w14:paraId="282C6E0D" w14:textId="77777777" w:rsidR="007A7F01" w:rsidRPr="000A28AB" w:rsidRDefault="007A7F01">
            <w:pPr>
              <w:jc w:val="right"/>
            </w:pPr>
          </w:p>
        </w:tc>
        <w:tc>
          <w:tcPr>
            <w:tcW w:w="5103" w:type="dxa"/>
            <w:vAlign w:val="center"/>
          </w:tcPr>
          <w:p w14:paraId="4B86AC62" w14:textId="77777777" w:rsidR="007A7F01" w:rsidRPr="000A28AB" w:rsidRDefault="00776FFC">
            <w:pPr>
              <w:jc w:val="center"/>
            </w:pPr>
            <m:oMath>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=r⋅α</m:t>
              </m:r>
              <m:d>
                <m:dPr>
                  <m:ctrlPr>
                    <w:rPr>
                      <w:rFonts w:ascii="Cambria Math" w:hAnsi="Cambria Math"/>
                      <w:i/>
                    </w:rPr>
                  </m:ctrlPr>
                </m:dPr>
                <m:e>
                  <m:r>
                    <w:rPr>
                      <w:rFonts w:ascii="Cambria Math" w:hAnsi="Cambria Math"/>
                    </w:rPr>
                    <m:t>t</m:t>
                  </m:r>
                </m:e>
              </m:d>
              <m:r>
                <w:rPr>
                  <w:rFonts w:ascii="Cambria Math" w:hAnsi="Cambria Math"/>
                </w:rPr>
                <m:t>⋅N⋅</m:t>
              </m:r>
              <m:d>
                <m:dPr>
                  <m:ctrlPr>
                    <w:rPr>
                      <w:rFonts w:ascii="Cambria Math" w:hAnsi="Cambria Math"/>
                      <w:i/>
                    </w:rPr>
                  </m:ctrlPr>
                </m:dPr>
                <m:e>
                  <m:r>
                    <w:rPr>
                      <w:rFonts w:ascii="Cambria Math" w:hAnsi="Cambria Math"/>
                    </w:rPr>
                    <m:t>1-</m:t>
                  </m:r>
                  <m:sSup>
                    <m:sSupPr>
                      <m:ctrlPr>
                        <w:rPr>
                          <w:rFonts w:ascii="Cambria Math" w:hAnsi="Cambria Math"/>
                          <w:i/>
                        </w:rPr>
                      </m:ctrlPr>
                    </m:sSupPr>
                    <m:e>
                      <m:d>
                        <m:dPr>
                          <m:ctrlPr>
                            <w:rPr>
                              <w:rFonts w:ascii="Cambria Math" w:hAnsi="Cambria Math"/>
                              <w:i/>
                            </w:rPr>
                          </m:ctrlPr>
                        </m:dPr>
                        <m:e>
                          <m:f>
                            <m:fPr>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e>
              </m:d>
            </m:oMath>
            <w:r w:rsidR="007A7F01" w:rsidRPr="000A28AB">
              <w:t>.</w:t>
            </w:r>
          </w:p>
        </w:tc>
        <w:tc>
          <w:tcPr>
            <w:tcW w:w="1468" w:type="dxa"/>
            <w:vAlign w:val="center"/>
          </w:tcPr>
          <w:p w14:paraId="08900645" w14:textId="77777777" w:rsidR="007A7F01" w:rsidRPr="000A28AB" w:rsidRDefault="007A7F01">
            <w:pPr>
              <w:jc w:val="right"/>
            </w:pPr>
            <w:r w:rsidRPr="000A28AB">
              <w:t>[A5]</w:t>
            </w:r>
          </w:p>
        </w:tc>
      </w:tr>
    </w:tbl>
    <w:p w14:paraId="6442CC64" w14:textId="374286BE" w:rsidR="00D8570D" w:rsidRPr="000A28AB" w:rsidRDefault="007A7F01" w:rsidP="003329F0">
      <w:r w:rsidRPr="000A28AB">
        <w:t xml:space="preserve">Baranyi and Roberts suggested a Michaelis-Menten type of function </w:t>
      </w:r>
      <m:oMath>
        <m:r>
          <w:rPr>
            <w:rFonts w:ascii="Cambria Math" w:hAnsi="Cambria Math"/>
          </w:rPr>
          <m:t>α</m:t>
        </m:r>
        <m:d>
          <m:dPr>
            <m:ctrlPr>
              <w:rPr>
                <w:rFonts w:ascii="Cambria Math" w:hAnsi="Cambria Math"/>
                <w:i/>
              </w:rPr>
            </m:ctrlPr>
          </m:dPr>
          <m:e>
            <m:r>
              <w:rPr>
                <w:rFonts w:ascii="Cambria Math" w:hAnsi="Cambria Math"/>
              </w:rPr>
              <m:t>t</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-mt</m:t>
                </m:r>
              </m:sup>
            </m:sSup>
          </m:den>
        </m:f>
      </m:oMath>
      <w:r w:rsidRPr="000A28AB">
        <w:t xml:space="preserve"> </w:t>
      </w:r>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3329F0" w:rsidRPr="003329F0">
        <w:rPr>
          <w:noProof/>
          <w:vertAlign w:val="superscript"/>
        </w:rPr>
        <w:t>34</w:t>
      </w:r>
      <w:r w:rsidRPr="000A28AB">
        <w:fldChar w:fldCharType="end"/>
      </w:r>
      <w:r w:rsidRPr="000A28AB">
        <w:t xml:space="preserve">, which has two parameters: </w:t>
      </w:r>
      <w:r w:rsidRPr="000A28AB">
        <w:rPr>
          <w:i/>
          <w:iCs/>
        </w:rPr>
        <w:t>q</w:t>
      </w:r>
      <w:r w:rsidRPr="000A28AB">
        <w:rPr>
          <w:i/>
          <w:iCs/>
          <w:vertAlign w:val="subscript"/>
        </w:rPr>
        <w:t>0</w:t>
      </w:r>
      <w:r w:rsidRPr="000A28AB">
        <w:rPr>
          <w:i/>
          <w:iCs/>
        </w:rPr>
        <w:t xml:space="preserve"> </w:t>
      </w:r>
      <w:r w:rsidRPr="000A28AB">
        <w:t xml:space="preserve">is the initial physiological state of the population, and </w:t>
      </w:r>
      <w:r w:rsidRPr="000A28AB">
        <w:rPr>
          <w:i/>
          <w:iCs/>
        </w:rPr>
        <w:t>m</w:t>
      </w:r>
      <w:r w:rsidRPr="000A28AB">
        <w:t xml:space="preserve"> is rate at which the physiological state adjusts to growth conditions. Integrating</w:t>
      </w:r>
      <w:r w:rsidR="00D8570D" w:rsidRPr="000A28AB">
        <w:t xml:space="preserve"> </w:t>
      </w:r>
      <m:oMath>
        <m:r>
          <w:rPr>
            <w:rFonts w:ascii="Cambria Math" w:hAnsi="Cambria Math"/>
          </w:rPr>
          <m:t>α(t)</m:t>
        </m:r>
      </m:oMath>
      <w:r w:rsidR="00D8570D" w:rsidRPr="000A28AB">
        <w:t xml:space="preserve"> gives</w:t>
      </w:r>
    </w:p>
    <w:p w14:paraId="71A81109" w14:textId="77777777" w:rsidR="00D8570D" w:rsidRPr="000A28AB" w:rsidRDefault="00D8570D" w:rsidP="003012BF">
      <w:pPr>
        <w:jc w:val="center"/>
      </w:pPr>
      <m:oMath>
        <m:r>
          <w:rPr>
            <w:rFonts w:ascii="Cambria Math" w:hAnsi="Cambria Math"/>
          </w:rPr>
          <m:t>A</m:t>
        </m:r>
        <m:d>
          <m:dPr>
            <m:ctrlPr>
              <w:rPr>
                <w:rFonts w:ascii="Cambria Math" w:hAnsi="Cambria Math"/>
              </w:rPr>
            </m:ctrlPr>
          </m:dPr>
          <m:e>
            <m:r>
              <w:rPr>
                <w:rFonts w:ascii="Cambria Math" w:hAnsi="Cambria Math"/>
              </w:rPr>
              <m:t>t</m:t>
            </m:r>
          </m:e>
        </m:d>
        <m:box>
          <m:boxPr>
            <m:opEmu m:val="1"/>
            <m:ctrlPr>
              <w:rPr>
                <w:rFonts w:ascii="Cambria Math" w:hAnsi="Cambria Math"/>
              </w:rPr>
            </m:ctrlPr>
          </m:boxPr>
          <m:e>
            <m:r>
              <m:rPr>
                <m:sty m:val="p"/>
              </m:rPr>
              <w:rPr>
                <w:rFonts w:ascii="Cambria Math" w:hAnsi="Cambria Math"/>
              </w:rPr>
              <m:t>∶=</m:t>
            </m:r>
          </m:e>
        </m:box>
        <m:nary>
          <m:naryPr>
            <m:limLoc m:val="undOvr"/>
            <m:ctrlPr>
              <w:rPr>
                <w:rFonts w:ascii="Cambria Math" w:hAnsi="Cambria Math"/>
              </w:rPr>
            </m:ctrlPr>
          </m:naryPr>
          <m:sub>
            <m:r>
              <w:rPr>
                <w:rFonts w:ascii="Cambria Math" w:hAnsi="Cambria Math"/>
              </w:rPr>
              <m:t>0</m:t>
            </m:r>
          </m:sub>
          <m:sup>
            <m:r>
              <w:rPr>
                <w:rFonts w:ascii="Cambria Math" w:hAnsi="Cambria Math"/>
              </w:rPr>
              <m:t>t</m:t>
            </m:r>
          </m:sup>
          <m:e>
            <m:r>
              <w:rPr>
                <w:rFonts w:ascii="Cambria Math" w:hAnsi="Cambria Math"/>
              </w:rPr>
              <m:t>α(s)ds</m:t>
            </m:r>
          </m:e>
        </m:nary>
        <m:r>
          <m:rPr>
            <m:sty m:val="p"/>
          </m:rPr>
          <w:rPr>
            <w:rFonts w:ascii="Cambria Math" w:hAnsi="Cambria Math"/>
          </w:rPr>
          <m:t>=</m:t>
        </m:r>
        <m:nary>
          <m:naryPr>
            <m:limLoc m:val="undOvr"/>
            <m:ctrlPr>
              <w:rPr>
                <w:rFonts w:ascii="Cambria Math" w:hAnsi="Cambria Math"/>
              </w:rPr>
            </m:ctrlPr>
          </m:naryPr>
          <m:sub>
            <m:r>
              <w:rPr>
                <w:rFonts w:ascii="Cambria Math" w:hAnsi="Cambria Math"/>
              </w:rPr>
              <m:t>0</m:t>
            </m:r>
          </m:sub>
          <m:sup>
            <m:r>
              <w:rPr>
                <w:rFonts w:ascii="Cambria Math" w:hAnsi="Cambria Math"/>
              </w:rPr>
              <m:t>t</m:t>
            </m:r>
          </m:sup>
          <m:e>
            <m:f>
              <m:fPr>
                <m:ctrlPr>
                  <w:rPr>
                    <w:rFonts w:ascii="Cambria Math" w:hAnsi="Cambria Math"/>
                    <w:i/>
                  </w:rPr>
                </m:ctrlPr>
              </m:fPr>
              <m:num>
                <m:sSub>
                  <m:sSubPr>
                    <m:ctrlPr>
                      <w:rPr>
                        <w:rFonts w:ascii="Cambria Math" w:hAnsi="Cambria Math"/>
                        <w:i/>
                      </w:rPr>
                    </m:ctrlPr>
                  </m:sSubPr>
                  <m:e>
                    <m:r>
                      <w:rPr>
                        <w:rFonts w:ascii="Cambria Math" w:hAnsi="Cambria Math"/>
                      </w:rPr>
                      <m:t>q</m:t>
                    </m:r>
                  </m:e>
                  <m:sub>
                    <m:r>
                      <w:rPr>
                        <w:rFonts w:ascii="Cambria Math" w:hAnsi="Cambria Math"/>
                      </w:rPr>
                      <m:t>0</m:t>
                    </m:r>
                  </m:sub>
                </m:sSub>
              </m:num>
              <m:den>
                <m:sSub>
                  <m:sSubPr>
                    <m:ctrlPr>
                      <w:rPr>
                        <w:rFonts w:ascii="Cambria Math" w:hAnsi="Cambria Math"/>
                        <w:i/>
                      </w:rPr>
                    </m:ctrlPr>
                  </m:sSubPr>
                  <m:e>
                    <m:r>
                      <w:rPr>
                        <w:rFonts w:ascii="Cambria Math" w:hAnsi="Cambria Math"/>
                      </w:rPr>
                      <m:t>q</m:t>
                    </m:r>
                  </m:e>
                  <m:sub>
                    <m:r>
                      <w:rPr>
                        <w:rFonts w:ascii="Cambria Math" w:hAnsi="Cambria Math"/>
                      </w:rPr>
                      <m:t>0</m:t>
                    </m:r>
                  </m:sub>
                </m:sSub>
                <m:r>
                  <w:rPr>
                    <w:rFonts w:ascii="Cambria Math" w:hAnsi="Cambria Math"/>
                  </w:rPr>
                  <m:t>+</m:t>
                </m:r>
                <m:sSup>
                  <m:sSupPr>
                    <m:ctrlPr>
                      <w:rPr>
                        <w:rFonts w:ascii="Cambria Math" w:hAnsi="Cambria Math"/>
                        <w:i/>
                      </w:rPr>
                    </m:ctrlPr>
                  </m:sSupPr>
                  <m:e>
                    <m:r>
                      <w:rPr>
                        <w:rFonts w:ascii="Cambria Math" w:hAnsi="Cambria Math"/>
                      </w:rPr>
                      <m:t>e</m:t>
                    </m:r>
                  </m:e>
                  <m:sup>
                    <m:r>
                      <w:rPr>
                        <w:rFonts w:ascii="Cambria Math" w:hAnsi="Cambria Math"/>
                      </w:rPr>
                      <m:t>-ms</m:t>
                    </m:r>
                  </m:sup>
                </m:sSup>
              </m:den>
            </m:f>
            <m:r>
              <w:rPr>
                <w:rFonts w:ascii="Cambria Math" w:hAnsi="Cambria Math"/>
              </w:rPr>
              <m:t>ds</m:t>
            </m:r>
          </m:e>
        </m:nary>
        <m:r>
          <m:rPr>
            <m:sty m:val="p"/>
          </m:rPr>
          <w:rPr>
            <w:rFonts w:ascii="Cambria Math" w:hAnsi="Cambria Math"/>
          </w:rPr>
          <m:t>=</m:t>
        </m:r>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1</m:t>
            </m:r>
          </m:num>
          <m:den>
            <m:r>
              <w:rPr>
                <w:rFonts w:ascii="Cambria Math" w:hAnsi="Cambria Math"/>
              </w:rPr>
              <m:t>m</m:t>
            </m:r>
          </m:den>
        </m:f>
        <m:func>
          <m:funcPr>
            <m:ctrlPr>
              <w:rPr>
                <w:rFonts w:ascii="Cambria Math" w:hAnsi="Cambria Math"/>
              </w:rPr>
            </m:ctrlPr>
          </m:funcPr>
          <m:fName>
            <m:r>
              <m:rPr>
                <m:sty m:val="p"/>
              </m:rPr>
              <w:rPr>
                <w:rFonts w:ascii="Cambria Math" w:hAnsi="Cambria Math"/>
              </w:rPr>
              <m:t>log</m:t>
            </m:r>
          </m:fName>
          <m:e>
            <m:d>
              <m:dPr>
                <m:ctrlPr>
                  <w:rPr>
                    <w:rFonts w:ascii="Cambria Math" w:hAnsi="Cambria Math"/>
                  </w:rPr>
                </m:ctrlPr>
              </m:dPr>
              <m:e>
                <m:f>
                  <m:fPr>
                    <m:ctrlPr>
                      <w:rPr>
                        <w:rFonts w:ascii="Cambria Math" w:hAnsi="Cambria Math"/>
                      </w:rPr>
                    </m:ctrlPr>
                  </m:fPr>
                  <m:num>
                    <m:sSup>
                      <m:sSupPr>
                        <m:ctrlPr>
                          <w:rPr>
                            <w:rFonts w:ascii="Cambria Math" w:hAnsi="Cambria Math"/>
                          </w:rPr>
                        </m:ctrlPr>
                      </m:sSupPr>
                      <m:e>
                        <m:r>
                          <w:rPr>
                            <w:rFonts w:ascii="Cambria Math" w:hAnsi="Cambria Math"/>
                          </w:rPr>
                          <m:t>e</m:t>
                        </m:r>
                      </m:e>
                      <m:sup>
                        <m:r>
                          <m:rPr>
                            <m:sty m:val="p"/>
                          </m:rPr>
                          <w:rPr>
                            <w:rFonts w:ascii="Cambria Math" w:hAnsi="Cambria Math"/>
                          </w:rPr>
                          <m:t>-</m:t>
                        </m:r>
                        <m:r>
                          <w:rPr>
                            <w:rFonts w:ascii="Cambria Math" w:hAnsi="Cambria Math"/>
                          </w:rPr>
                          <m:t>mt</m:t>
                        </m:r>
                      </m:sup>
                    </m:sSup>
                    <m:r>
                      <m:rPr>
                        <m:sty m:val="p"/>
                      </m:rPr>
                      <w:rPr>
                        <w:rFonts w:ascii="Cambria Math" w:hAnsi="Cambria Math"/>
                      </w:rPr>
                      <m:t>+</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num>
                  <m:den>
                    <m:r>
                      <m:rPr>
                        <m:sty m:val="p"/>
                      </m:rPr>
                      <w:rPr>
                        <w:rFonts w:ascii="Cambria Math" w:hAnsi="Cambria Math"/>
                      </w:rPr>
                      <m:t>1+</m:t>
                    </m:r>
                    <m:sSub>
                      <m:sSubPr>
                        <m:ctrlPr>
                          <w:rPr>
                            <w:rFonts w:ascii="Cambria Math" w:hAnsi="Cambria Math"/>
                          </w:rPr>
                        </m:ctrlPr>
                      </m:sSubPr>
                      <m:e>
                        <m:r>
                          <w:rPr>
                            <w:rFonts w:ascii="Cambria Math" w:hAnsi="Cambria Math"/>
                          </w:rPr>
                          <m:t>q</m:t>
                        </m:r>
                      </m:e>
                      <m:sub>
                        <m:r>
                          <m:rPr>
                            <m:sty m:val="p"/>
                          </m:rPr>
                          <w:rPr>
                            <w:rFonts w:ascii="Cambria Math" w:hAnsi="Cambria Math"/>
                          </w:rPr>
                          <m:t>0</m:t>
                        </m:r>
                      </m:sub>
                    </m:sSub>
                  </m:den>
                </m:f>
              </m:e>
            </m:d>
          </m:e>
        </m:func>
      </m:oMath>
      <w:r w:rsidRPr="000A28AB">
        <w:t>.</w:t>
      </w:r>
    </w:p>
    <w:p w14:paraId="57A27802" w14:textId="77777777" w:rsidR="006711F5" w:rsidRPr="000A28AB" w:rsidRDefault="00D8570D" w:rsidP="003012BF">
      <w:pPr>
        <w:ind w:firstLine="0"/>
      </w:pPr>
      <w:r w:rsidRPr="000A28AB">
        <w:t xml:space="preserve">Therefore, integrating </w:t>
      </w:r>
      <w:r w:rsidR="007A7F01" w:rsidRPr="000A28AB">
        <w:t xml:space="preserve">eq. A5 produces eq. 2 in the main text. </w:t>
      </w:r>
    </w:p>
    <w:p w14:paraId="0EE2DABE" w14:textId="3B8C455A" w:rsidR="006711F5" w:rsidRPr="000A28AB" w:rsidRDefault="006711F5" w:rsidP="007942A2">
      <w:r w:rsidRPr="000A28AB">
        <w:t xml:space="preserve">The term </w:t>
      </w:r>
      <m:oMath>
        <m:r>
          <w:rPr>
            <w:rFonts w:ascii="Cambria Math" w:hAnsi="Cambria Math"/>
          </w:rPr>
          <m:t>1-</m:t>
        </m:r>
        <m:sSup>
          <m:sSupPr>
            <m:ctrlPr>
              <w:rPr>
                <w:rFonts w:ascii="Cambria Math" w:hAnsi="Cambria Math"/>
                <w:i/>
              </w:rPr>
            </m:ctrlPr>
          </m:sSupPr>
          <m:e>
            <m:d>
              <m:dPr>
                <m:ctrlPr>
                  <w:rPr>
                    <w:rFonts w:ascii="Cambria Math" w:hAnsi="Cambria Math"/>
                    <w:i/>
                  </w:rPr>
                </m:ctrlPr>
              </m:dPr>
              <m:e>
                <m:f>
                  <m:fPr>
                    <m:type m:val="lin"/>
                    <m:ctrlPr>
                      <w:rPr>
                        <w:rFonts w:ascii="Cambria Math" w:hAnsi="Cambria Math"/>
                        <w:i/>
                      </w:rPr>
                    </m:ctrlPr>
                  </m:fPr>
                  <m:num>
                    <m:r>
                      <w:rPr>
                        <w:rFonts w:ascii="Cambria Math" w:hAnsi="Cambria Math"/>
                      </w:rPr>
                      <m:t>N</m:t>
                    </m:r>
                  </m:num>
                  <m:den>
                    <m:r>
                      <w:rPr>
                        <w:rFonts w:ascii="Cambria Math" w:hAnsi="Cambria Math"/>
                      </w:rPr>
                      <m:t>K</m:t>
                    </m:r>
                  </m:den>
                </m:f>
              </m:e>
            </m:d>
          </m:e>
          <m:sup>
            <m:r>
              <w:rPr>
                <w:rFonts w:ascii="Cambria Math" w:hAnsi="Cambria Math"/>
              </w:rPr>
              <m:t>ν</m:t>
            </m:r>
          </m:sup>
        </m:sSup>
      </m:oMath>
      <w:r w:rsidRPr="000A28AB">
        <w:t xml:space="preserve"> is used to describe the deceleration in the growth of the population as it approaches the maximum density </w:t>
      </w:r>
      <m:oMath>
        <m:r>
          <w:rPr>
            <w:rFonts w:ascii="Cambria Math" w:hAnsi="Cambria Math"/>
          </w:rPr>
          <m:t>K</m:t>
        </m:r>
      </m:oMath>
      <w:r w:rsidRPr="000A28AB">
        <w:t xml:space="preserve">. When </w:t>
      </w:r>
      <m:oMath>
        <m:r>
          <w:rPr>
            <w:rFonts w:ascii="Cambria Math" w:hAnsi="Cambria Math"/>
          </w:rPr>
          <m:t>ν=1</m:t>
        </m:r>
      </m:oMath>
      <w:r w:rsidRPr="000A28AB">
        <w:t xml:space="preserve">, the deceleration is the same as in the standard logistic model </w:t>
      </w:r>
      <m:oMath>
        <m:d>
          <m:dPr>
            <m:ctrlPr>
              <w:rPr>
                <w:rFonts w:ascii="Cambria Math" w:hAnsi="Cambria Math"/>
                <w:i/>
              </w:rPr>
            </m:ctrlPr>
          </m:dPr>
          <m:e>
            <m:f>
              <m:fPr>
                <m:ctrlPr>
                  <w:rPr>
                    <w:rFonts w:ascii="Cambria Math" w:hAnsi="Cambria Math"/>
                    <w:i/>
                  </w:rPr>
                </m:ctrlPr>
              </m:fPr>
              <m:num>
                <m:r>
                  <w:rPr>
                    <w:rFonts w:ascii="Cambria Math" w:hAnsi="Cambria Math"/>
                  </w:rPr>
                  <m:t>dN</m:t>
                </m:r>
              </m:num>
              <m:den>
                <m:r>
                  <w:rPr>
                    <w:rFonts w:ascii="Cambria Math" w:hAnsi="Cambria Math"/>
                  </w:rPr>
                  <m:t>dt</m:t>
                </m:r>
              </m:den>
            </m:f>
            <m:r>
              <w:rPr>
                <w:rFonts w:ascii="Cambria Math" w:hAnsi="Cambria Math"/>
              </w:rPr>
              <m:t>=r⋅N⋅</m:t>
            </m:r>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N</m:t>
                    </m:r>
                  </m:num>
                  <m:den>
                    <m:r>
                      <w:rPr>
                        <w:rFonts w:ascii="Cambria Math" w:hAnsi="Cambria Math"/>
                      </w:rPr>
                      <m:t>K</m:t>
                    </m:r>
                  </m:den>
                </m:f>
              </m:e>
            </m:d>
          </m:e>
        </m:d>
      </m:oMath>
      <w:r w:rsidRPr="000A28AB">
        <w:t xml:space="preserve"> and the density at the time of the maximum growth rate </w:t>
      </w:r>
      <m:oMath>
        <m:d>
          <m:dPr>
            <m:ctrlPr>
              <w:rPr>
                <w:rFonts w:ascii="Cambria Math" w:hAnsi="Cambria Math"/>
                <w:i/>
              </w:rPr>
            </m:ctrlPr>
          </m:dPr>
          <m:e>
            <m:f>
              <m:fPr>
                <m:ctrlPr>
                  <w:rPr>
                    <w:rFonts w:ascii="Cambria Math" w:hAnsi="Cambria Math"/>
                    <w:i/>
                  </w:rPr>
                </m:ctrlPr>
              </m:fPr>
              <m:num>
                <m:sSup>
                  <m:sSupPr>
                    <m:ctrlPr>
                      <w:rPr>
                        <w:rFonts w:ascii="Cambria Math" w:hAnsi="Cambria Math"/>
                        <w:i/>
                      </w:rPr>
                    </m:ctrlPr>
                  </m:sSupPr>
                  <m:e>
                    <m:r>
                      <w:rPr>
                        <w:rFonts w:ascii="Cambria Math" w:hAnsi="Cambria Math"/>
                      </w:rPr>
                      <m:t>d</m:t>
                    </m:r>
                  </m:e>
                  <m:sup>
                    <m:r>
                      <w:rPr>
                        <w:rFonts w:ascii="Cambria Math" w:hAnsi="Cambria Math"/>
                      </w:rPr>
                      <m:t>2</m:t>
                    </m:r>
                  </m:sup>
                </m:sSup>
                <m:r>
                  <w:rPr>
                    <w:rFonts w:ascii="Cambria Math" w:hAnsi="Cambria Math"/>
                  </w:rPr>
                  <m:t>N</m:t>
                </m:r>
              </m:num>
              <m:den>
                <m:r>
                  <w:rPr>
                    <w:rFonts w:ascii="Cambria Math" w:hAnsi="Cambria Math"/>
                  </w:rPr>
                  <m:t>d</m:t>
                </m:r>
                <m:sSup>
                  <m:sSupPr>
                    <m:ctrlPr>
                      <w:rPr>
                        <w:rFonts w:ascii="Cambria Math" w:hAnsi="Cambria Math"/>
                        <w:i/>
                      </w:rPr>
                    </m:ctrlPr>
                  </m:sSupPr>
                  <m:e>
                    <m:r>
                      <w:rPr>
                        <w:rFonts w:ascii="Cambria Math" w:hAnsi="Cambria Math"/>
                      </w:rPr>
                      <m:t>t</m:t>
                    </m:r>
                  </m:e>
                  <m:sup>
                    <m:r>
                      <w:rPr>
                        <w:rFonts w:ascii="Cambria Math" w:hAnsi="Cambria Math"/>
                      </w:rPr>
                      <m:t>2</m:t>
                    </m:r>
                  </m:sup>
                </m:sSup>
              </m:den>
            </m:f>
            <m:d>
              <m:dPr>
                <m:ctrlPr>
                  <w:rPr>
                    <w:rFonts w:ascii="Cambria Math" w:hAnsi="Cambria Math"/>
                    <w:i/>
                  </w:rPr>
                </m:ctrlPr>
              </m:dPr>
              <m:e>
                <m:r>
                  <w:rPr>
                    <w:rFonts w:ascii="Cambria Math" w:hAnsi="Cambria Math"/>
                  </w:rPr>
                  <m:t>t</m:t>
                </m:r>
              </m:e>
            </m:d>
            <m:r>
              <w:rPr>
                <w:rFonts w:ascii="Cambria Math" w:hAnsi="Cambria Math"/>
              </w:rPr>
              <m:t>=0</m:t>
            </m:r>
          </m:e>
        </m:d>
      </m:oMath>
      <w:r w:rsidRPr="000A28AB">
        <w:t xml:space="preserve"> is half the maximum density, </w:t>
      </w:r>
      <m:oMath>
        <m:f>
          <m:fPr>
            <m:ctrlPr>
              <w:rPr>
                <w:rFonts w:ascii="Cambria Math" w:hAnsi="Cambria Math"/>
                <w:i/>
              </w:rPr>
            </m:ctrlPr>
          </m:fPr>
          <m:num>
            <m:r>
              <w:rPr>
                <w:rFonts w:ascii="Cambria Math" w:hAnsi="Cambria Math"/>
              </w:rPr>
              <m:t>K</m:t>
            </m:r>
          </m:num>
          <m:den>
            <m:r>
              <w:rPr>
                <w:rFonts w:ascii="Cambria Math" w:hAnsi="Cambria Math"/>
              </w:rPr>
              <m:t>2</m:t>
            </m:r>
          </m:den>
        </m:f>
      </m:oMath>
      <w:r w:rsidRPr="000A28AB">
        <w:t xml:space="preserve">. When </w:t>
      </w:r>
      <m:oMath>
        <m:r>
          <w:rPr>
            <w:rFonts w:ascii="Cambria Math" w:hAnsi="Cambria Math"/>
          </w:rPr>
          <m:t>ν&gt;1</m:t>
        </m:r>
      </m:oMath>
      <w:r w:rsidRPr="000A28AB">
        <w:t xml:space="preserve"> or </w:t>
      </w:r>
      <m:oMath>
        <m:r>
          <w:rPr>
            <w:rFonts w:ascii="Cambria Math" w:hAnsi="Cambria Math"/>
          </w:rPr>
          <m:t>1&gt;ν</m:t>
        </m:r>
      </m:oMath>
      <w:r w:rsidRPr="000A28AB">
        <w:t xml:space="preserve">, the deceleration is slower or faster, respectively, and the density at the time of the maximum growth rate is </w:t>
      </w:r>
      <m:oMath>
        <m:f>
          <m:fPr>
            <m:type m:val="lin"/>
            <m:ctrlPr>
              <w:rPr>
                <w:rFonts w:ascii="Cambria Math" w:hAnsi="Cambria Math"/>
                <w:i/>
              </w:rPr>
            </m:ctrlPr>
          </m:fPr>
          <m:num>
            <m:r>
              <w:rPr>
                <w:rFonts w:ascii="Cambria Math" w:hAnsi="Cambria Math"/>
              </w:rPr>
              <m:t>K</m:t>
            </m:r>
          </m:num>
          <m:den>
            <m:sSup>
              <m:sSupPr>
                <m:ctrlPr>
                  <w:rPr>
                    <w:rFonts w:ascii="Cambria Math" w:hAnsi="Cambria Math"/>
                    <w:i/>
                  </w:rPr>
                </m:ctrlPr>
              </m:sSupPr>
              <m:e>
                <m:d>
                  <m:dPr>
                    <m:ctrlPr>
                      <w:rPr>
                        <w:rFonts w:ascii="Cambria Math" w:hAnsi="Cambria Math"/>
                        <w:i/>
                      </w:rPr>
                    </m:ctrlPr>
                  </m:dPr>
                  <m:e>
                    <m:r>
                      <w:rPr>
                        <w:rFonts w:ascii="Cambria Math" w:hAnsi="Cambria Math"/>
                      </w:rPr>
                      <m:t>1+ν</m:t>
                    </m:r>
                  </m:e>
                </m:d>
              </m:e>
              <m:sup>
                <m:f>
                  <m:fPr>
                    <m:type m:val="lin"/>
                    <m:ctrlPr>
                      <w:rPr>
                        <w:rFonts w:ascii="Cambria Math" w:hAnsi="Cambria Math"/>
                        <w:i/>
                      </w:rPr>
                    </m:ctrlPr>
                  </m:fPr>
                  <m:num>
                    <m:r>
                      <w:rPr>
                        <w:rFonts w:ascii="Cambria Math" w:hAnsi="Cambria Math"/>
                      </w:rPr>
                      <m:t>1</m:t>
                    </m:r>
                  </m:num>
                  <m:den>
                    <m:r>
                      <w:rPr>
                        <w:rFonts w:ascii="Cambria Math" w:hAnsi="Cambria Math"/>
                      </w:rPr>
                      <m:t>ν</m:t>
                    </m:r>
                  </m:den>
                </m:f>
              </m:sup>
            </m:sSup>
          </m:den>
        </m:f>
      </m:oMath>
      <w:r w:rsidRPr="000A28AB">
        <w:t xml:space="preserve"> </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"manualFormatting" : "(Richards 1959, substituting W=N,A=K,m=\u03bd+1,k=r\u22c5\u03bd)", "plainTextFormattedCitation" : "33", "previouslyFormattedCitation" : "&lt;sup&gt;33&lt;/sup&gt;" }, "properties" : { "noteIndex" : 0 }, "schema" : "https://github.com/citation-style-language/schema/raw/master/csl-citation.json" }</w:instrText>
      </w:r>
      <w:r w:rsidRPr="000A28AB">
        <w:fldChar w:fldCharType="separate"/>
      </w:r>
      <w:r w:rsidRPr="000A28AB">
        <w:rPr>
          <w:noProof/>
        </w:rPr>
        <w:t xml:space="preserve">(Richards 1959, substituting </w:t>
      </w:r>
      <m:oMath>
        <m:r>
          <m:rPr>
            <m:sty m:val="p"/>
          </m:rPr>
          <w:rPr>
            <w:rFonts w:ascii="Cambria Math" w:hAnsi="Cambria Math"/>
            <w:noProof/>
          </w:rPr>
          <m:t>W=N,A=K,m=ν+1,k=r⋅ν</m:t>
        </m:r>
      </m:oMath>
      <w:r w:rsidRPr="000A28AB">
        <w:rPr>
          <w:i/>
          <w:iCs/>
          <w:noProof/>
        </w:rPr>
        <w:t>)</w:t>
      </w:r>
      <w:r w:rsidRPr="000A28AB">
        <w:fldChar w:fldCharType="end"/>
      </w:r>
      <w:r w:rsidR="007942A2" w:rsidRPr="000A28AB">
        <w:t>.</w:t>
      </w:r>
    </w:p>
    <w:p w14:paraId="2FEE61B9" w14:textId="1BDDBBD8" w:rsidR="00257358" w:rsidRPr="000A28AB" w:rsidRDefault="00257358" w:rsidP="003329F0">
      <w:r w:rsidRPr="000A28AB">
        <w:t>We use six forms of the Baranyi-Roberts model (</w:t>
      </w:r>
      <w:r w:rsidR="005573D2" w:rsidRPr="000A28AB">
        <w:fldChar w:fldCharType="begin"/>
      </w:r>
      <w:r w:rsidR="005573D2" w:rsidRPr="000A28AB">
        <w:instrText xml:space="preserve"> REF _Ref453761140 \h </w:instrText>
      </w:r>
      <w:r w:rsidR="000A28AB">
        <w:instrText xml:space="preserve"> \* MERGEFORMAT </w:instrText>
      </w:r>
      <w:r w:rsidR="005573D2" w:rsidRPr="000A28AB">
        <w:fldChar w:fldCharType="separate"/>
      </w:r>
      <w:r w:rsidR="00796A41" w:rsidRPr="000A28AB">
        <w:t>Figure S</w:t>
      </w:r>
      <w:r w:rsidR="00796A41">
        <w:t>2</w:t>
      </w:r>
      <w:r w:rsidR="005573D2" w:rsidRPr="000A28AB">
        <w:fldChar w:fldCharType="end"/>
      </w:r>
      <w:r w:rsidR="005573D2" w:rsidRPr="000A28AB">
        <w:t xml:space="preserve">, </w:t>
      </w:r>
      <w:r w:rsidRPr="000A28AB">
        <w:fldChar w:fldCharType="begin"/>
      </w:r>
      <w:r w:rsidRPr="000A28AB">
        <w:instrText xml:space="preserve"> REF _Ref453681093 \h </w:instrText>
      </w:r>
      <w:r w:rsidR="000A28AB">
        <w:instrText xml:space="preserve"> \* MERGEFORMAT </w:instrText>
      </w:r>
      <w:r w:rsidRPr="000A28AB">
        <w:fldChar w:fldCharType="separate"/>
      </w:r>
      <w:r w:rsidR="00796A41">
        <w:rPr>
          <w:b/>
          <w:bCs/>
        </w:rPr>
        <w:t>Error! Reference source not found.</w:t>
      </w:r>
      <w:r w:rsidRPr="000A28AB">
        <w:fldChar w:fldCharType="end"/>
      </w:r>
      <w:r w:rsidRPr="000A28AB">
        <w:t xml:space="preserve">). The full model is described by eq. 2 and has six parameters. A five parameter form of the model </w:t>
      </w:r>
      <w:r w:rsidR="00D96F6C" w:rsidRPr="000A28AB">
        <w:t>assumes</w:t>
      </w:r>
      <w:r w:rsidRPr="000A28AB">
        <w:t xml:space="preserve"> </w:t>
      </w:r>
      <m:oMath>
        <m:r>
          <w:rPr>
            <w:rFonts w:ascii="Cambria Math" w:hAnsi="Cambria Math"/>
          </w:rPr>
          <m:t>ν=1</m:t>
        </m:r>
      </m:oMath>
      <w:r w:rsidRPr="000A28AB">
        <w:t>, as in the standard logistic model</w:t>
      </w:r>
      <w:r w:rsidR="005573D2" w:rsidRPr="000A28AB">
        <w:t xml:space="preserve">, but still incorporates the adjustment function </w:t>
      </w:r>
      <m:oMath>
        <m:r>
          <w:rPr>
            <w:rFonts w:ascii="Cambria Math" w:hAnsi="Cambria Math"/>
          </w:rPr>
          <m:t>α</m:t>
        </m:r>
        <m:d>
          <m:dPr>
            <m:ctrlPr>
              <w:rPr>
                <w:rFonts w:ascii="Cambria Math" w:hAnsi="Cambria Math"/>
                <w:i/>
              </w:rPr>
            </m:ctrlPr>
          </m:dPr>
          <m:e>
            <m:r>
              <w:rPr>
                <w:rFonts w:ascii="Cambria Math" w:hAnsi="Cambria Math"/>
              </w:rPr>
              <m:t>t</m:t>
            </m:r>
          </m:e>
        </m:d>
      </m:oMath>
      <w:r w:rsidR="005573D2" w:rsidRPr="000A28AB">
        <w:t xml:space="preserve"> and therefore includes a lag phase</w:t>
      </w:r>
      <w:r w:rsidRPr="000A28AB">
        <w:t xml:space="preserve">. </w:t>
      </w:r>
      <w:r w:rsidRPr="000A28AB">
        <w:lastRenderedPageBreak/>
        <w:t>Another five parameter form has both rate parameters set to the same value (</w:t>
      </w:r>
      <m:oMath>
        <m:r>
          <w:rPr>
            <w:rFonts w:ascii="Cambria Math" w:hAnsi="Cambria Math"/>
          </w:rPr>
          <m:t>m=r</m:t>
        </m:r>
      </m:oMath>
      <w:r w:rsidRPr="000A28AB">
        <w:t xml:space="preserve">), which </w:t>
      </w:r>
      <w:r w:rsidR="005573D2" w:rsidRPr="000A28AB">
        <w:t xml:space="preserve">was </w:t>
      </w:r>
      <w:r w:rsidR="00C1797F" w:rsidRPr="000A28AB">
        <w:t>suggested</w:t>
      </w:r>
      <w:r w:rsidR="005573D2" w:rsidRPr="000A28AB">
        <w:t xml:space="preserve"> to</w:t>
      </w:r>
      <w:r w:rsidRPr="000A28AB">
        <w:t xml:space="preserve"> make the fitting procedure more stable</w:t>
      </w:r>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"id" : "ITEM-2", "itemData" : { "DOI" : "10.1111/j.2041-210X.2010.00029.x", "ISBN" : "2041-210X", "ISSN" : "2041-210X", "abstract" : "1. The theta-logistic is a simple and flexible model for describing how the growth rate of a population slows as abundance increases. Starting at rm (taken as the maximum population growth rate), the growth response decreases in a convex or concave way (according to the shape parameter \u03b8) to zero when the population reaches carrying capacity. 2. We demonstrate that fitting this model to census data is not robust and explain why. The parameters \u03b8 and rm are able to play-off against each other (providing a constant product), thus allowing both to adopt extreme and ecologically implausible values. 3. We use simulated data to examine: (i) a population fluctuating around a constant carrying capacity (K); (ii) recovery of a population from 10% of carrying capacity; and (iii) a population subject to variation in K. We show that estimates of extinction risk depending on this or similar models are therefore prone to imprecision. We refute the claim that concave growth responses are shown to dominate in nature. 4. As the model can also be sensitive to temporal variation in carrying capacity, we argue that the assumption of a constant carrying capacity is both problematic and presents a fruitful direction for the development of phenomenological density-feedback models.", "author" : [ { "dropping-particle" : "", "family" : "Clark", "given" : "Francis", "non-dropping-particle" : "", "parse-names" : false, "suffix" : "" }, { "dropping-particle" : "", "family" : "Brook", "given" : "Barry W", "non-dropping-particle" : "", "parse-names" : false, "suffix" : "" }, { "dropping-particle" : "", "family" : "Delean", "given" : "Steven", "non-dropping-particle" : "", "parse-names" : false, "suffix" : "" }, { "dropping-particle" : "", "family" : "Re\u015fit Ak\u00e7akaya", "given" : "H", "non-dropping-particle" : "", "parse-names" : false, "suffix" : "" }, { "dropping-particle" : "", "family" : "Bradshaw", "given" : "Corey J. A.", "non-dropping-particle" : "", "parse-names" : false, "suffix" : "" } ], "container-title" : "Methods in Ecology and Evolution", "id" : "ITEM-2", "issue" : "3", "issued" : { "date-parts" : [ [ "2010" ] ] }, "note" : "&amp;gt; We henceforth use this range (0.1 &amp;lt; nu &amp;lt; 10) as sufficiently inclusive for most real populations.", "page" : "253-262", "title" : "The theta-logistic is unreliable for modelling most census data", "type" : "article-journal", "volume" : "1" }, "uris" : [ "http://www.mendeley.com/documents/?uuid=0167c58e-d4b5-4fe6-84ad-1929baacf2e0" ] } ], "mendeley" : { "formattedCitation" : "&lt;sup&gt;34,35&lt;/sup&gt;", "plainTextFormattedCitation" : "34,35", "previouslyFormattedCitation" : "&lt;sup&gt;34,35&lt;/sup&gt;" }, "properties" : { "noteIndex" : 0 }, "schema" : "https://github.com/citation-style-language/schema/raw/master/csl-citation.json" }</w:instrText>
      </w:r>
      <w:r w:rsidRPr="000A28AB">
        <w:fldChar w:fldCharType="separate"/>
      </w:r>
      <w:r w:rsidR="003329F0" w:rsidRPr="003329F0">
        <w:rPr>
          <w:noProof/>
          <w:vertAlign w:val="superscript"/>
        </w:rPr>
        <w:t>34,35</w:t>
      </w:r>
      <w:r w:rsidRPr="000A28AB">
        <w:fldChar w:fldCharType="end"/>
      </w:r>
      <w:r w:rsidRPr="000A28AB">
        <w:t xml:space="preserve">. A four parameter form has both of the previous </w:t>
      </w:r>
      <w:r w:rsidR="00C1797F" w:rsidRPr="000A28AB">
        <w:t>constraints</w:t>
      </w:r>
      <w:r w:rsidRPr="000A28AB">
        <w:t xml:space="preserve">, setting </w:t>
      </w:r>
      <m:oMath>
        <m:r>
          <w:rPr>
            <w:rFonts w:ascii="Cambria Math" w:hAnsi="Cambria Math"/>
          </w:rPr>
          <m:t>m=r</m:t>
        </m:r>
      </m:oMath>
      <w:r w:rsidRPr="000A28AB">
        <w:t xml:space="preserve"> and </w:t>
      </w:r>
      <m:oMath>
        <m:r>
          <w:rPr>
            <w:rFonts w:ascii="Cambria Math" w:hAnsi="Cambria Math"/>
          </w:rPr>
          <m:t>ν=1</m:t>
        </m:r>
      </m:oMath>
      <w:r w:rsidRPr="000A28AB">
        <w:fldChar w:fldCharType="begin" w:fldLock="1"/>
      </w:r>
      <w:r w:rsidR="003329F0">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fldChar w:fldCharType="separate"/>
      </w:r>
      <w:r w:rsidR="003329F0" w:rsidRPr="003329F0">
        <w:rPr>
          <w:noProof/>
          <w:vertAlign w:val="superscript"/>
        </w:rPr>
        <w:t>34</w:t>
      </w:r>
      <w:r w:rsidRPr="000A28AB">
        <w:fldChar w:fldCharType="end"/>
      </w:r>
      <w:r w:rsidRPr="000A28AB">
        <w:t xml:space="preserve">. Another four parameter form of the model has no lag phase, with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r>
          <m:rPr>
            <m:sty m:val="p"/>
          </m:rPr>
          <w:rPr>
            <w:rFonts w:ascii="Cambria Math" w:hAnsi="Cambria Math"/>
          </w:rPr>
          <m:t>⇒</m:t>
        </m:r>
        <m:r>
          <w:rPr>
            <w:rFonts w:ascii="Cambria Math" w:hAnsi="Cambria Math"/>
          </w:rPr>
          <m:t>α(t)≡</m:t>
        </m:r>
      </m:oMath>
      <w:r w:rsidRPr="000A28AB">
        <w:t>1, which yields the Richa</w:t>
      </w:r>
      <w:r w:rsidR="005573D2" w:rsidRPr="000A28AB">
        <w:t>rds model</w:t>
      </w:r>
      <w:r w:rsidRPr="000A28AB">
        <w:fldChar w:fldCharType="begin" w:fldLock="1"/>
      </w:r>
      <w:r w:rsidR="003329F0">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fldChar w:fldCharType="separate"/>
      </w:r>
      <w:r w:rsidR="003329F0" w:rsidRPr="003329F0">
        <w:rPr>
          <w:noProof/>
          <w:vertAlign w:val="superscript"/>
        </w:rPr>
        <w:t>33</w:t>
      </w:r>
      <w:r w:rsidRPr="000A28AB">
        <w:fldChar w:fldCharType="end"/>
      </w:r>
      <w:r w:rsidRPr="000A28AB">
        <w:t xml:space="preserve">, also called the </w:t>
      </w:r>
      <m:oMath>
        <m:r>
          <w:rPr>
            <w:rFonts w:ascii="Cambria Math" w:hAnsi="Cambria Math"/>
          </w:rPr>
          <m:t>θ</m:t>
        </m:r>
      </m:oMath>
      <w:r w:rsidRPr="000A28AB">
        <w:t>-logistic model</w:t>
      </w:r>
      <w:r w:rsidRPr="000A28AB">
        <w:fldChar w:fldCharType="begin" w:fldLock="1"/>
      </w:r>
      <w:r w:rsidR="003329F0">
        <w:instrText>ADDIN CSL_CITATION { "citationItems" : [ { "id" : "ITEM-1", "itemData" : { "DOI" : "10.1073/pnas.70.12.3590", "ISSN" : "0027-8424", "PMID" : "4519647", "abstract" : "Very precise data on the dynamics of a competitive system of two species of Drosophila have been obtained. By a curvilinear regression approach, analytical models of competition have been fitted. By statistical and biological criteria of simplicity, reality, generality, and accuracy, the best of these models has been chosen. This model represents an extension of the Lotka-Volterra model of competition; it adds a fourth parameter that controls the degree of nonlinearity in intraspecific growth regulation. It represents a similar extension of the logistic model of population growth.", "author" : [ { "dropping-particle" : "", "family" : "Gilpin", "given" : "Michael E.", "non-dropping-particle" : "", "parse-names" : false, "suffix" : "" }, { "dropping-particle" : "", "family" : "Ayala", "given" : "Francisco J.", "non-dropping-particle" : "", "parse-names" : false, "suffix" : "" } ], "container-title" : "Proceedings of the National Academy of Sciences of the United States of America", "id" : "ITEM-1", "issue" : "12 Pt 1-2", "issued" : { "date-parts" : [ [ "1973" ] ] }, "page" : "3590-3593", "title" : "Global Models of Growth and Competition", "type" : "article-journal", "volume" : "70" }, "uris" : [ "http://www.mendeley.com/documents/?uuid=a01241e5-fa46-4c04-b702-57b2517c3e1b" ] } ], "mendeley" : { "formattedCitation" : "&lt;sup&gt;36&lt;/sup&gt;", "plainTextFormattedCitation" : "36", "previouslyFormattedCitation" : "&lt;sup&gt;36&lt;/sup&gt;" }, "properties" : { "noteIndex" : 0 }, "schema" : "https://github.com/citation-style-language/schema/raw/master/csl-citation.json" }</w:instrText>
      </w:r>
      <w:r w:rsidRPr="000A28AB">
        <w:fldChar w:fldCharType="separate"/>
      </w:r>
      <w:r w:rsidR="003329F0" w:rsidRPr="003329F0">
        <w:rPr>
          <w:noProof/>
          <w:vertAlign w:val="superscript"/>
        </w:rPr>
        <w:t>36</w:t>
      </w:r>
      <w:r w:rsidRPr="000A28AB">
        <w:fldChar w:fldCharType="end"/>
      </w:r>
      <w:r w:rsidRPr="000A28AB">
        <w:t xml:space="preserve">, or the generalized logistic model. This form of the model is useful in cases where there is no observed lag phase: either because the population adjusts very rapidly or because it is already adjusted prior to the growth experiment, </w:t>
      </w:r>
      <w:r w:rsidR="005573D2" w:rsidRPr="000A28AB">
        <w:t>possibly</w:t>
      </w:r>
      <w:r w:rsidRPr="000A28AB">
        <w:t xml:space="preserve"> by </w:t>
      </w:r>
      <w:r w:rsidR="005573D2" w:rsidRPr="000A28AB">
        <w:t>pre-growing</w:t>
      </w:r>
      <w:r w:rsidRPr="000A28AB">
        <w:t xml:space="preserve"> it in fresh media before the</w:t>
      </w:r>
      <w:r w:rsidR="005573D2" w:rsidRPr="000A28AB">
        <w:t xml:space="preserve"> beginning of the</w:t>
      </w:r>
      <w:r w:rsidRPr="000A28AB">
        <w:t xml:space="preserve"> experiment. The last form is the standard logistic model, in which </w:t>
      </w:r>
      <m:oMath>
        <m:r>
          <w:rPr>
            <w:rFonts w:ascii="Cambria Math" w:hAnsi="Cambria Math"/>
          </w:rPr>
          <m:t>ν=1</m:t>
        </m:r>
      </m:oMath>
      <w:r w:rsidRPr="000A28AB">
        <w:t xml:space="preserve"> and </w:t>
      </w:r>
      <m:oMath>
        <m:f>
          <m:fPr>
            <m:type m:val="lin"/>
            <m:ctrlPr>
              <w:rPr>
                <w:rFonts w:ascii="Cambria Math" w:hAnsi="Cambria Math"/>
                <w:i/>
              </w:rPr>
            </m:ctrlPr>
          </m:fPr>
          <m:num>
            <m:r>
              <w:rPr>
                <w:rFonts w:ascii="Cambria Math" w:hAnsi="Cambria Math"/>
              </w:rPr>
              <m:t>1</m:t>
            </m:r>
          </m:num>
          <m:den>
            <m:r>
              <w:rPr>
                <w:rFonts w:ascii="Cambria Math" w:hAnsi="Cambria Math"/>
              </w:rPr>
              <m:t>m</m:t>
            </m:r>
          </m:den>
        </m:f>
        <m:r>
          <w:rPr>
            <w:rFonts w:ascii="Cambria Math" w:hAnsi="Cambria Math"/>
          </w:rPr>
          <m:t>=0</m:t>
        </m:r>
      </m:oMath>
      <w:r w:rsidRPr="000A28AB">
        <w:t>.</w:t>
      </w:r>
    </w:p>
    <w:p w14:paraId="6727C09C" w14:textId="77777777" w:rsidR="007A7F01" w:rsidRPr="000A28AB" w:rsidRDefault="00750BAE">
      <w:pPr>
        <w:pStyle w:val="Heading2"/>
      </w:pPr>
      <w:bookmarkStart w:id="8" w:name="_Ref439853477"/>
      <w:r w:rsidRPr="000A28AB">
        <w:t>Supporting text 2</w:t>
      </w:r>
      <w:r w:rsidR="007A7F01" w:rsidRPr="000A28AB">
        <w:t>: Mixed culture model</w:t>
      </w:r>
      <w:bookmarkEnd w:id="8"/>
    </w:p>
    <w:p w14:paraId="7B1508AB" w14:textId="77777777" w:rsidR="007A7F01" w:rsidRPr="000A28AB" w:rsidRDefault="007A7F01" w:rsidP="00ED69AB">
      <w:r w:rsidRPr="000A28AB">
        <w:t>We now consider the case in which two species or strains grow in the same culture, competing for a single limiting resource, similarly to eq. A</w:t>
      </w:r>
      <w:r w:rsidR="00ED69AB" w:rsidRPr="000A28AB">
        <w:t>1</w:t>
      </w:r>
      <w:r w:rsidRPr="000A28A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EB7F3CE" w14:textId="77777777" w:rsidTr="00B57EC6">
        <w:tc>
          <w:tcPr>
            <w:tcW w:w="1951" w:type="dxa"/>
            <w:vAlign w:val="center"/>
          </w:tcPr>
          <w:p w14:paraId="70FA8CD1" w14:textId="77777777" w:rsidR="007A7F01" w:rsidRPr="000A28AB" w:rsidRDefault="007A7F01">
            <w:pPr>
              <w:jc w:val="right"/>
              <w:rPr>
                <w:i/>
                <w:iCs/>
              </w:rPr>
            </w:pPr>
          </w:p>
        </w:tc>
        <w:tc>
          <w:tcPr>
            <w:tcW w:w="5103" w:type="dxa"/>
            <w:vAlign w:val="center"/>
          </w:tcPr>
          <w:p w14:paraId="56F92223" w14:textId="77777777" w:rsidR="007A7F01" w:rsidRPr="000A28AB" w:rsidRDefault="00776FF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dR</m:t>
                            </m:r>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r>
                          <w:rPr>
                            <w:rFonts w:ascii="Cambria Math" w:hAnsi="Cambria Math"/>
                          </w:rPr>
                          <m:t>R</m:t>
                        </m:r>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2E9F8E6E" w14:textId="77777777" w:rsidR="007A7F01" w:rsidRPr="000A28AB" w:rsidRDefault="007A7F01">
            <w:pPr>
              <w:jc w:val="right"/>
              <w:rPr>
                <w:i/>
                <w:iCs/>
              </w:rPr>
            </w:pPr>
            <w:r w:rsidRPr="000A28AB">
              <w:rPr>
                <w:i/>
                <w:iCs/>
              </w:rPr>
              <w:t>[B1a]</w:t>
            </w:r>
          </w:p>
          <w:p w14:paraId="3A27D326" w14:textId="77777777" w:rsidR="007A7F01" w:rsidRPr="000A28AB" w:rsidRDefault="007A7F01">
            <w:pPr>
              <w:jc w:val="right"/>
              <w:rPr>
                <w:i/>
                <w:iCs/>
              </w:rPr>
            </w:pPr>
            <w:r w:rsidRPr="000A28AB">
              <w:rPr>
                <w:i/>
                <w:iCs/>
              </w:rPr>
              <w:t>[B1b]</w:t>
            </w:r>
          </w:p>
          <w:p w14:paraId="24DC33B2" w14:textId="77777777" w:rsidR="007A7F01" w:rsidRPr="000A28AB" w:rsidRDefault="007A7F01">
            <w:pPr>
              <w:jc w:val="right"/>
              <w:rPr>
                <w:i/>
                <w:iCs/>
              </w:rPr>
            </w:pPr>
            <w:r w:rsidRPr="000A28AB">
              <w:rPr>
                <w:i/>
                <w:iCs/>
              </w:rPr>
              <w:t>[B1c]</w:t>
            </w:r>
          </w:p>
        </w:tc>
      </w:tr>
    </w:tbl>
    <w:p w14:paraId="6210EBE4" w14:textId="77777777" w:rsidR="007A7F01" w:rsidRPr="000A28AB" w:rsidRDefault="007A7F01" w:rsidP="005A5037">
      <w:r w:rsidRPr="000A28AB">
        <w:t xml:space="preserve">We define </w:t>
      </w:r>
      <m:oMath>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N</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(where </w:t>
      </w:r>
      <w:r w:rsidRPr="000A28AB">
        <w:rPr>
          <w:i/>
          <w:iCs/>
        </w:rPr>
        <w:t>j</w:t>
      </w:r>
      <w:r w:rsidRPr="000A28AB">
        <w:t xml:space="preserve"> is 1 when </w:t>
      </w:r>
      <w:r w:rsidRPr="000A28AB">
        <w:rPr>
          <w:i/>
          <w:iCs/>
        </w:rPr>
        <w:t>i</w:t>
      </w:r>
      <w:r w:rsidRPr="000A28AB">
        <w:t xml:space="preserve"> is 2 and vice versa) to find that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M</m:t>
                </m:r>
              </m:e>
              <m:sub>
                <m:r>
                  <w:rPr>
                    <w:rFonts w:ascii="Cambria Math" w:hAnsi="Cambria Math"/>
                  </w:rPr>
                  <m:t>i</m:t>
                </m:r>
              </m:sub>
            </m:sSub>
          </m:num>
          <m:den>
            <m:r>
              <w:rPr>
                <w:rFonts w:ascii="Cambria Math" w:hAnsi="Cambria Math"/>
              </w:rPr>
              <m:t>dt</m:t>
            </m:r>
          </m:den>
        </m:f>
        <m:r>
          <w:rPr>
            <w:rFonts w:ascii="Cambria Math" w:hAnsi="Cambria Math"/>
          </w:rPr>
          <m:t>≡0</m:t>
        </m:r>
      </m:oMath>
      <w:r w:rsidRPr="000A28AB">
        <w:t xml:space="preserve"> and </w:t>
      </w:r>
      <m:oMath>
        <m:sSub>
          <m:sSubPr>
            <m:ctrlPr>
              <w:rPr>
                <w:rFonts w:ascii="Cambria Math" w:hAnsi="Cambria Math"/>
                <w:i/>
              </w:rPr>
            </m:ctrlPr>
          </m:sSubPr>
          <m:e>
            <m:r>
              <w:rPr>
                <w:rFonts w:ascii="Cambria Math" w:hAnsi="Cambria Math"/>
              </w:rPr>
              <m:t>M</m:t>
            </m:r>
          </m:e>
          <m:sub>
            <m:r>
              <w:rPr>
                <w:rFonts w:ascii="Cambria Math" w:hAnsi="Cambria Math"/>
              </w:rPr>
              <m:t>i</m:t>
            </m:r>
          </m:sub>
        </m:sSub>
      </m:oMath>
      <w:r w:rsidRPr="000A28AB">
        <w:t xml:space="preserve"> is constant. We then substitute </w:t>
      </w:r>
      <m:oMath>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r>
          <w:rPr>
            <w:rFonts w:ascii="Cambria Math" w:hAnsi="Cambria Math"/>
          </w:rPr>
          <m:t>R=</m:t>
        </m:r>
        <m:sSub>
          <m:sSubPr>
            <m:ctrlPr>
              <w:rPr>
                <w:rFonts w:ascii="Cambria Math" w:hAnsi="Cambria Math"/>
                <w:i/>
              </w:rPr>
            </m:ctrlPr>
          </m:sSubPr>
          <m:e>
            <m:r>
              <w:rPr>
                <w:rFonts w:ascii="Cambria Math" w:hAnsi="Cambria Math"/>
              </w:rPr>
              <m:t>M</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sSub>
          <m:sSubPr>
            <m:ctrlPr>
              <w:rPr>
                <w:rFonts w:ascii="Cambria Math" w:hAnsi="Cambria Math"/>
                <w:i/>
              </w:rPr>
            </m:ctrlPr>
          </m:sSubPr>
          <m:e>
            <m:r>
              <w:rPr>
                <w:rFonts w:ascii="Cambria Math" w:hAnsi="Cambria Math"/>
              </w:rPr>
              <m:t>Y</m:t>
            </m:r>
          </m:e>
          <m:sub>
            <m:r>
              <w:rPr>
                <w:rFonts w:ascii="Cambria Math" w:hAnsi="Cambria Math"/>
              </w:rPr>
              <m:t>j</m:t>
            </m:r>
          </m:sub>
        </m:sSub>
      </m:oMath>
      <w:r w:rsidRPr="000A28AB">
        <w:t xml:space="preserve"> into the differential equations for </w:t>
      </w:r>
      <m:oMath>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Y</m:t>
                </m:r>
              </m:e>
              <m:sub>
                <m:r>
                  <w:rPr>
                    <w:rFonts w:ascii="Cambria Math" w:hAnsi="Cambria Math"/>
                  </w:rPr>
                  <m:t>i</m:t>
                </m:r>
              </m:sub>
            </m:sSub>
          </m:num>
          <m:den>
            <m:r>
              <w:rPr>
                <w:rFonts w:ascii="Cambria Math" w:hAnsi="Cambria Math"/>
              </w:rPr>
              <m:t>dt</m:t>
            </m:r>
          </m:den>
        </m:f>
      </m:oMath>
      <w:r w:rsidRPr="000A28AB">
        <w:t xml:space="preserve">. Denoting </w:t>
      </w:r>
      <m:oMath>
        <m:sSub>
          <m:sSubPr>
            <m:ctrlPr>
              <w:rPr>
                <w:rFonts w:ascii="Cambria Math" w:hAnsi="Cambria Math"/>
                <w:i/>
              </w:rPr>
            </m:ctrlPr>
          </m:sSubPr>
          <m:e>
            <m:r>
              <w:rPr>
                <w:rFonts w:ascii="Cambria Math" w:hAnsi="Cambria Math"/>
              </w:rPr>
              <m:t>K</m:t>
            </m:r>
          </m:e>
          <m:sub>
            <m:r>
              <w:rPr>
                <w:rFonts w:ascii="Cambria Math" w:hAnsi="Cambria Math"/>
              </w:rPr>
              <m:t>i</m:t>
            </m:r>
          </m:sub>
        </m:sSub>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i</m:t>
            </m:r>
          </m:sub>
          <m:sup>
            <m:f>
              <m:fPr>
                <m:ctrlPr>
                  <w:rPr>
                    <w:rFonts w:ascii="Cambria Math" w:hAnsi="Cambria Math"/>
                    <w:i/>
                  </w:rPr>
                </m:ctrlPr>
              </m:fPr>
              <m:num>
                <m:r>
                  <w:rPr>
                    <w:rFonts w:ascii="Cambria Math" w:hAnsi="Cambria Math"/>
                  </w:rPr>
                  <m:t>1</m:t>
                </m:r>
              </m:num>
              <m:den>
                <m:sSub>
                  <m:sSubPr>
                    <m:ctrlPr>
                      <w:rPr>
                        <w:rFonts w:ascii="Cambria Math" w:hAnsi="Cambria Math"/>
                        <w:i/>
                      </w:rPr>
                    </m:ctrlPr>
                  </m:sSubPr>
                  <m:e>
                    <m:r>
                      <w:rPr>
                        <w:rFonts w:ascii="Cambria Math" w:hAnsi="Cambria Math"/>
                      </w:rPr>
                      <m:t>ν</m:t>
                    </m:r>
                  </m:e>
                  <m:sub>
                    <m:r>
                      <w:rPr>
                        <w:rFonts w:ascii="Cambria Math" w:hAnsi="Cambria Math"/>
                      </w:rPr>
                      <m:t>i</m:t>
                    </m:r>
                  </m:sub>
                </m:sSub>
              </m:den>
            </m:f>
          </m:sup>
        </m:sSubSup>
        <m:r>
          <w:rPr>
            <w:rFonts w:ascii="Cambria Math" w:hAnsi="Cambria Math"/>
          </w:rPr>
          <m:t xml:space="preserve"> </m:t>
        </m:r>
      </m:oMath>
      <w:r w:rsidRPr="000A28AB">
        <w:t xml:space="preserve"> and </w:t>
      </w:r>
      <m:oMath>
        <m:sSub>
          <m:sSubPr>
            <m:ctrlPr>
              <w:rPr>
                <w:rFonts w:ascii="Cambria Math" w:hAnsi="Cambria Math"/>
                <w:i/>
              </w:rPr>
            </m:ctrlPr>
          </m:sSubPr>
          <m:e>
            <m:r>
              <w:rPr>
                <w:rFonts w:ascii="Cambria Math" w:hAnsi="Cambria Math"/>
              </w:rPr>
              <m:t>r</m:t>
            </m:r>
          </m:e>
          <m:sub>
            <m:r>
              <w:rPr>
                <w:rFonts w:ascii="Cambria Math" w:hAnsi="Cambria Math"/>
              </w:rPr>
              <m:t>i</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h</m:t>
                </m:r>
              </m:e>
              <m:sub>
                <m:r>
                  <w:rPr>
                    <w:rFonts w:ascii="Cambria Math" w:hAnsi="Cambria Math"/>
                  </w:rPr>
                  <m:t>i</m:t>
                </m:r>
              </m:sub>
            </m:sSub>
          </m:num>
          <m:den>
            <m:sSub>
              <m:sSubPr>
                <m:ctrlPr>
                  <w:rPr>
                    <w:rFonts w:ascii="Cambria Math" w:hAnsi="Cambria Math"/>
                    <w:i/>
                  </w:rPr>
                </m:ctrlPr>
              </m:sSubPr>
              <m:e>
                <m:r>
                  <w:rPr>
                    <w:rFonts w:ascii="Cambria Math" w:hAnsi="Cambria Math"/>
                  </w:rPr>
                  <m:t>ν</m:t>
                </m:r>
              </m:e>
              <m:sub>
                <m:r>
                  <w:rPr>
                    <w:rFonts w:ascii="Cambria Math" w:hAnsi="Cambria Math"/>
                  </w:rPr>
                  <m:t>i</m:t>
                </m:r>
              </m:sub>
            </m:sSub>
          </m:den>
        </m:f>
        <m:sSubSup>
          <m:sSubSupPr>
            <m:ctrlPr>
              <w:rPr>
                <w:rFonts w:ascii="Cambria Math" w:hAnsi="Cambria Math"/>
                <w:i/>
              </w:rPr>
            </m:ctrlPr>
          </m:sSubSupPr>
          <m:e>
            <m:r>
              <w:rPr>
                <w:rFonts w:ascii="Cambria Math" w:hAnsi="Cambria Math"/>
              </w:rPr>
              <m:t>K</m:t>
            </m:r>
          </m:e>
          <m:sub>
            <m:r>
              <w:rPr>
                <w:rFonts w:ascii="Cambria Math" w:hAnsi="Cambria Math"/>
              </w:rPr>
              <m:t>i</m:t>
            </m:r>
          </m:sub>
          <m:sup>
            <m:sSub>
              <m:sSubPr>
                <m:ctrlPr>
                  <w:rPr>
                    <w:rFonts w:ascii="Cambria Math" w:hAnsi="Cambria Math"/>
                    <w:i/>
                  </w:rPr>
                </m:ctrlPr>
              </m:sSubPr>
              <m:e>
                <m:r>
                  <w:rPr>
                    <w:rFonts w:ascii="Cambria Math" w:hAnsi="Cambria Math"/>
                  </w:rPr>
                  <m:t>ν</m:t>
                </m:r>
              </m:e>
              <m:sub>
                <m:r>
                  <w:rPr>
                    <w:rFonts w:ascii="Cambria Math" w:hAnsi="Cambria Math"/>
                  </w:rPr>
                  <m:t>i</m:t>
                </m:r>
              </m:sub>
            </m:sSub>
          </m:sup>
        </m:sSubSup>
      </m:oMath>
      <w:r w:rsidRPr="000A28AB">
        <w:t>, we get: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DFCB4F1" w14:textId="77777777" w:rsidTr="00B57EC6">
        <w:tc>
          <w:tcPr>
            <w:tcW w:w="1951" w:type="dxa"/>
            <w:vAlign w:val="center"/>
          </w:tcPr>
          <w:p w14:paraId="3E3683A9" w14:textId="77777777" w:rsidR="007A7F01" w:rsidRPr="000A28AB" w:rsidRDefault="007A7F01">
            <w:pPr>
              <w:jc w:val="right"/>
              <w:rPr>
                <w:i/>
                <w:iCs/>
              </w:rPr>
            </w:pPr>
          </w:p>
        </w:tc>
        <w:tc>
          <w:tcPr>
            <w:tcW w:w="5103" w:type="dxa"/>
            <w:vAlign w:val="center"/>
          </w:tcPr>
          <w:p w14:paraId="4C65D192" w14:textId="77777777" w:rsidR="007A7F01" w:rsidRPr="000A28AB" w:rsidRDefault="00776FFC">
            <w:pPr>
              <w:jc w:val="center"/>
              <w:rPr>
                <w:i/>
                <w:iCs/>
              </w:rPr>
            </w:pPr>
            <m:oMathPara>
              <m:oMathParaPr>
                <m:jc m:val="center"/>
              </m:oMathParaPr>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1</m:t>
                            </m:r>
                          </m:sub>
                        </m:sSub>
                        <m:d>
                          <m:dPr>
                            <m:ctrlPr>
                              <w:rPr>
                                <w:rFonts w:ascii="Cambria Math" w:hAnsi="Cambria Math"/>
                                <w:i/>
                              </w:rPr>
                            </m:ctrlPr>
                          </m:dPr>
                          <m:e>
                            <m:r>
                              <w:rPr>
                                <w:rFonts w:ascii="Cambria Math" w:hAnsi="Cambria Math"/>
                              </w:rPr>
                              <m:t>1-</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den>
                            </m:f>
                          </m:e>
                        </m:d>
                      </m:e>
                      <m:e>
                        <m:f>
                          <m:fPr>
                            <m:ctrlPr>
                              <w:rPr>
                                <w:rFonts w:ascii="Cambria Math" w:hAnsi="Cambria Math"/>
                                <w:i/>
                              </w:rPr>
                            </m:ctrlPr>
                          </m:fPr>
                          <m:num>
                            <m:r>
                              <w:rPr>
                                <w:rFonts w:ascii="Cambria Math" w:hAnsi="Cambria Math"/>
                              </w:rPr>
                              <m:t>d</m:t>
                            </m:r>
                            <m:sSub>
                              <m:sSubPr>
                                <m:ctrlPr>
                                  <w:rPr>
                                    <w:rFonts w:ascii="Cambria Math" w:hAnsi="Cambria Math"/>
                                    <w:i/>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2</m:t>
                            </m:r>
                          </m:sub>
                        </m:sSub>
                        <m:sSub>
                          <m:sSubPr>
                            <m:ctrlPr>
                              <w:rPr>
                                <w:rFonts w:ascii="Cambria Math" w:hAnsi="Cambria Math"/>
                                <w:i/>
                              </w:rPr>
                            </m:ctrlPr>
                          </m:sSubPr>
                          <m:e>
                            <m:r>
                              <w:rPr>
                                <w:rFonts w:ascii="Cambria Math" w:hAnsi="Cambria Math"/>
                              </w:rPr>
                              <m:t>N</m:t>
                            </m:r>
                          </m:e>
                          <m:sub>
                            <m:r>
                              <w:rPr>
                                <w:rFonts w:ascii="Cambria Math" w:hAnsi="Cambria Math"/>
                              </w:rPr>
                              <m:t>2</m:t>
                            </m:r>
                          </m:sub>
                        </m:sSub>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num>
                              <m:den>
                                <m:sSubSup>
                                  <m:sSubSupPr>
                                    <m:ctrlPr>
                                      <w:rPr>
                                        <w:rFonts w:ascii="Cambria Math" w:hAnsi="Cambria Math"/>
                                        <w:i/>
                                      </w:rPr>
                                    </m:ctrlPr>
                                  </m:sSubSupPr>
                                  <m:e>
                                    <m:r>
                                      <w:rPr>
                                        <w:rFonts w:ascii="Cambria Math" w:hAnsi="Cambria Math"/>
                                      </w:rPr>
                                      <m:t>K</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den>
                            </m:f>
                          </m:e>
                        </m:d>
                        <m:r>
                          <w:rPr>
                            <w:rFonts w:ascii="Cambria Math" w:hAnsi="Cambria Math"/>
                          </w:rPr>
                          <m:t>,</m:t>
                        </m:r>
                      </m:e>
                    </m:eqArr>
                  </m:e>
                </m:d>
              </m:oMath>
            </m:oMathPara>
          </w:p>
        </w:tc>
        <w:tc>
          <w:tcPr>
            <w:tcW w:w="1468" w:type="dxa"/>
            <w:vAlign w:val="center"/>
          </w:tcPr>
          <w:p w14:paraId="7925AC72" w14:textId="77777777" w:rsidR="007A7F01" w:rsidRPr="000A28AB" w:rsidRDefault="007A7F01">
            <w:pPr>
              <w:jc w:val="right"/>
              <w:rPr>
                <w:i/>
                <w:iCs/>
              </w:rPr>
            </w:pPr>
            <w:r w:rsidRPr="000A28AB">
              <w:rPr>
                <w:i/>
                <w:iCs/>
              </w:rPr>
              <w:t>[B2a]</w:t>
            </w:r>
          </w:p>
          <w:p w14:paraId="35558C86" w14:textId="77777777" w:rsidR="007A7F01" w:rsidRPr="000A28AB" w:rsidRDefault="007A7F01">
            <w:pPr>
              <w:jc w:val="right"/>
              <w:rPr>
                <w:i/>
                <w:iCs/>
              </w:rPr>
            </w:pPr>
            <w:r w:rsidRPr="000A28AB">
              <w:rPr>
                <w:i/>
                <w:iCs/>
              </w:rPr>
              <w:t>[B2b]</w:t>
            </w:r>
          </w:p>
        </w:tc>
      </w:tr>
    </w:tbl>
    <w:p w14:paraId="52B6473C" w14:textId="77777777" w:rsidR="007A7F01" w:rsidRPr="000A28AB" w:rsidRDefault="007A7F01" w:rsidP="00C6622A">
      <w:pPr>
        <w:tabs>
          <w:tab w:val="left" w:pos="1803"/>
          <w:tab w:val="center" w:pos="4153"/>
        </w:tabs>
      </w:pPr>
      <w:r w:rsidRPr="000A28AB">
        <w:t xml:space="preserve">where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oMath>
      <w:r w:rsidRPr="000A28AB">
        <w:t xml:space="preserve">. </w:t>
      </w:r>
    </w:p>
    <w:p w14:paraId="35D79FCA" w14:textId="77777777" w:rsidR="007A7F01" w:rsidRPr="000A28AB" w:rsidRDefault="007A7F01" w:rsidP="005A5037">
      <w:pPr>
        <w:tabs>
          <w:tab w:val="left" w:pos="1803"/>
          <w:tab w:val="center" w:pos="4153"/>
        </w:tabs>
      </w:pPr>
      <w:r w:rsidRPr="000A28AB">
        <w:t>We get a similar result if each strain is limited by a different resource that both strains consume:</w:t>
      </w:r>
    </w:p>
    <w:p w14:paraId="2C19DDCD" w14:textId="77777777" w:rsidR="007A7F01" w:rsidRPr="000A28AB" w:rsidRDefault="007A7F01">
      <w:pPr>
        <w:tabs>
          <w:tab w:val="left" w:pos="1803"/>
          <w:tab w:val="center" w:pos="4153"/>
        </w:tabs>
      </w:pPr>
      <w:r w:rsidRPr="000A28AB">
        <w:br w:type="page"/>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7304275B" w14:textId="77777777" w:rsidTr="00B57EC6">
        <w:tc>
          <w:tcPr>
            <w:tcW w:w="1951" w:type="dxa"/>
            <w:vAlign w:val="center"/>
          </w:tcPr>
          <w:p w14:paraId="775EDE02" w14:textId="77777777" w:rsidR="007A7F01" w:rsidRPr="000A28AB" w:rsidRDefault="007A7F01">
            <w:pPr>
              <w:jc w:val="right"/>
              <w:rPr>
                <w:i/>
                <w:iCs/>
              </w:rPr>
            </w:pPr>
          </w:p>
        </w:tc>
        <w:tc>
          <w:tcPr>
            <w:tcW w:w="5103" w:type="dxa"/>
            <w:vAlign w:val="center"/>
          </w:tcPr>
          <w:p w14:paraId="0D77D915" w14:textId="77777777" w:rsidR="007A7F01" w:rsidRPr="000A28AB" w:rsidRDefault="00776FF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1</m:t>
                            </m:r>
                          </m:sub>
                        </m:sSub>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
                          <m:sSubPr>
                            <m:ctrlPr>
                              <w:rPr>
                                <w:rFonts w:ascii="Cambria Math" w:hAnsi="Cambria Math"/>
                                <w:i/>
                                <w:iCs/>
                              </w:rPr>
                            </m:ctrlPr>
                          </m:sSubPr>
                          <m:e>
                            <m:r>
                              <w:rPr>
                                <w:rFonts w:ascii="Cambria Math" w:hAnsi="Cambria Math"/>
                              </w:rPr>
                              <m:t>N</m:t>
                            </m:r>
                          </m:e>
                          <m:sub>
                            <m:r>
                              <w:rPr>
                                <w:rFonts w:ascii="Cambria Math" w:hAnsi="Cambria Math"/>
                              </w:rPr>
                              <m:t>1</m:t>
                            </m:r>
                          </m:sub>
                        </m:sSub>
                        <m:r>
                          <w:rPr>
                            <w:rFonts w:ascii="Cambria Math" w:hAnsi="Cambria Math"/>
                          </w:rPr>
                          <m:t xml:space="preserve">                 </m:t>
                        </m:r>
                        <m:ctrlPr>
                          <w:rPr>
                            <w:rFonts w:ascii="Cambria Math" w:eastAsia="Cambria Math" w:hAnsi="Cambria Math" w:cs="Cambria Math"/>
                            <w:i/>
                            <w:iCs/>
                          </w:rPr>
                        </m:ctrlP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N</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ϵ</m:t>
                            </m:r>
                          </m:e>
                          <m:sub>
                            <m:r>
                              <w:rPr>
                                <w:rFonts w:ascii="Cambria Math" w:hAnsi="Cambria Math"/>
                              </w:rPr>
                              <m:t>2</m:t>
                            </m:r>
                          </m:sub>
                        </m:sSub>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
                          <m:sSubPr>
                            <m:ctrlPr>
                              <w:rPr>
                                <w:rFonts w:ascii="Cambria Math" w:hAnsi="Cambria Math"/>
                                <w:i/>
                                <w:iCs/>
                              </w:rPr>
                            </m:ctrlPr>
                          </m:sSubPr>
                          <m:e>
                            <m:r>
                              <w:rPr>
                                <w:rFonts w:ascii="Cambria Math" w:hAnsi="Cambria Math"/>
                              </w:rPr>
                              <m:t>N</m:t>
                            </m:r>
                          </m:e>
                          <m:sub>
                            <m:r>
                              <w:rPr>
                                <w:rFonts w:ascii="Cambria Math" w:hAnsi="Cambria Math"/>
                              </w:rPr>
                              <m:t>2</m:t>
                            </m:r>
                          </m:sub>
                        </m:sSub>
                        <m:r>
                          <w:rPr>
                            <w:rFonts w:ascii="Cambria Math" w:hAnsi="Cambria Math"/>
                          </w:rPr>
                          <m:t xml:space="preserve">                 </m:t>
                        </m:r>
                      </m:e>
                    </m:eqArr>
                  </m:e>
                </m:d>
              </m:oMath>
            </m:oMathPara>
          </w:p>
        </w:tc>
        <w:tc>
          <w:tcPr>
            <w:tcW w:w="1468" w:type="dxa"/>
            <w:vAlign w:val="center"/>
          </w:tcPr>
          <w:p w14:paraId="49CFB2E6" w14:textId="77777777" w:rsidR="007A7F01" w:rsidRPr="000A28AB" w:rsidRDefault="007A7F01">
            <w:pPr>
              <w:jc w:val="right"/>
              <w:rPr>
                <w:i/>
                <w:iCs/>
              </w:rPr>
            </w:pPr>
            <w:r w:rsidRPr="000A28AB">
              <w:rPr>
                <w:i/>
                <w:iCs/>
              </w:rPr>
              <w:t>[B3a]</w:t>
            </w:r>
          </w:p>
          <w:p w14:paraId="400F0B34" w14:textId="77777777" w:rsidR="007A7F01" w:rsidRPr="000A28AB" w:rsidRDefault="007A7F01">
            <w:pPr>
              <w:jc w:val="right"/>
              <w:rPr>
                <w:i/>
                <w:iCs/>
              </w:rPr>
            </w:pPr>
            <w:r w:rsidRPr="000A28AB">
              <w:rPr>
                <w:i/>
                <w:iCs/>
              </w:rPr>
              <w:t>[B3b]</w:t>
            </w:r>
          </w:p>
          <w:p w14:paraId="1C2DA814" w14:textId="77777777" w:rsidR="007A7F01" w:rsidRPr="000A28AB" w:rsidRDefault="007A7F01">
            <w:pPr>
              <w:jc w:val="right"/>
              <w:rPr>
                <w:i/>
                <w:iCs/>
              </w:rPr>
            </w:pPr>
            <w:r w:rsidRPr="000A28AB">
              <w:rPr>
                <w:i/>
                <w:iCs/>
              </w:rPr>
              <w:t>[B3c]</w:t>
            </w:r>
          </w:p>
          <w:p w14:paraId="1E95C71B" w14:textId="77777777" w:rsidR="007A7F01" w:rsidRPr="000A28AB" w:rsidRDefault="007A7F01">
            <w:pPr>
              <w:jc w:val="right"/>
              <w:rPr>
                <w:i/>
                <w:iCs/>
              </w:rPr>
            </w:pPr>
            <w:r w:rsidRPr="000A28AB">
              <w:rPr>
                <w:i/>
                <w:iCs/>
              </w:rPr>
              <w:t>[B3d]</w:t>
            </w:r>
          </w:p>
        </w:tc>
      </w:tr>
    </w:tbl>
    <w:p w14:paraId="0166B204" w14:textId="77777777" w:rsidR="007A7F01" w:rsidRPr="000A28AB" w:rsidRDefault="007A7F01">
      <w:pPr>
        <w:tabs>
          <w:tab w:val="left" w:pos="1803"/>
          <w:tab w:val="center" w:pos="4153"/>
        </w:tabs>
      </w:pPr>
      <w:r w:rsidRPr="000A28AB">
        <w:t xml:space="preserve">Here, we notice first that </w:t>
      </w:r>
      <m:oMath>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e>
            </m:d>
          </m:e>
        </m:func>
        <m:r>
          <w:rPr>
            <w:rFonts w:ascii="Cambria Math" w:hAnsi="Cambria Math"/>
          </w:rPr>
          <m:t>=</m:t>
        </m:r>
        <m:f>
          <m:fPr>
            <m:ctrlPr>
              <w:rPr>
                <w:rFonts w:ascii="Cambria Math" w:hAnsi="Cambria Math"/>
                <w:i/>
              </w:rPr>
            </m:ctrlPr>
          </m:fPr>
          <m:num>
            <m:r>
              <w:rPr>
                <w:rFonts w:ascii="Cambria Math" w:hAnsi="Cambria Math"/>
              </w:rPr>
              <m:t>d</m:t>
            </m:r>
          </m:num>
          <m:den>
            <m:r>
              <w:rPr>
                <w:rFonts w:ascii="Cambria Math" w:hAnsi="Cambria Math"/>
              </w:rPr>
              <m:t>dt</m:t>
            </m:r>
          </m:den>
        </m:f>
        <m:func>
          <m:funcPr>
            <m:ctrlPr>
              <w:rPr>
                <w:rFonts w:ascii="Cambria Math" w:hAnsi="Cambria Math"/>
                <w:i/>
              </w:rPr>
            </m:ctrlPr>
          </m:funcPr>
          <m:fName>
            <m:r>
              <m:rPr>
                <m:sty m:val="p"/>
              </m:rPr>
              <w:rPr>
                <w:rFonts w:ascii="Cambria Math" w:hAnsi="Cambria Math"/>
              </w:rPr>
              <m:t>log</m:t>
            </m:r>
          </m:fName>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2</m:t>
                    </m:r>
                  </m:sub>
                </m:sSub>
              </m:e>
            </m:d>
          </m:e>
        </m:func>
      </m:oMath>
      <w:r w:rsidRPr="000A28AB">
        <w:t xml:space="preserve"> and therefore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
              <m:sSubPr>
                <m:ctrlPr>
                  <w:rPr>
                    <w:rFonts w:ascii="Cambria Math" w:hAnsi="Cambria Math"/>
                    <w:i/>
                  </w:rPr>
                </m:ctrlPr>
              </m:sSubPr>
              <m:e>
                <m:r>
                  <w:rPr>
                    <w:rFonts w:ascii="Cambria Math" w:hAnsi="Cambria Math"/>
                  </w:rPr>
                  <m:t>R</m:t>
                </m:r>
              </m:e>
              <m:sub>
                <m:r>
                  <w:rPr>
                    <w:rFonts w:ascii="Cambria Math" w:hAnsi="Cambria Math"/>
                  </w:rPr>
                  <m:t>2</m:t>
                </m:r>
              </m:sub>
            </m:sSub>
          </m:den>
        </m:f>
      </m:oMath>
      <w:r w:rsidRPr="000A28AB">
        <w:t xml:space="preserve"> is a constant. We then substitute </w:t>
      </w:r>
      <m:oMath>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 xml:space="preserve">=R, </m:t>
        </m:r>
        <m:sSub>
          <m:sSubPr>
            <m:ctrlPr>
              <w:rPr>
                <w:rFonts w:ascii="Cambria Math" w:hAnsi="Cambria Math"/>
                <w:i/>
              </w:rPr>
            </m:ctrlPr>
          </m:sSubPr>
          <m:e>
            <m:r>
              <w:rPr>
                <w:rFonts w:ascii="Cambria Math" w:hAnsi="Cambria Math"/>
              </w:rPr>
              <m:t>R</m:t>
            </m:r>
          </m:e>
          <m:sub>
            <m:r>
              <w:rPr>
                <w:rFonts w:ascii="Cambria Math" w:hAnsi="Cambria Math"/>
              </w:rPr>
              <m:t>2</m:t>
            </m:r>
          </m:sub>
        </m:sSub>
        <m:r>
          <w:rPr>
            <w:rFonts w:ascii="Cambria Math" w:hAnsi="Cambria Math"/>
          </w:rPr>
          <m:t>=ρR</m:t>
        </m:r>
      </m:oMath>
      <w:r w:rsidRPr="000A28AB">
        <w:t xml:space="preserve"> in eqs. B3a-d and continue as above. This only changes the definition of </w:t>
      </w:r>
      <m:oMath>
        <m:sSub>
          <m:sSubPr>
            <m:ctrlPr>
              <w:rPr>
                <w:rFonts w:ascii="Cambria Math" w:hAnsi="Cambria Math"/>
                <w:i/>
              </w:rPr>
            </m:ctrlPr>
          </m:sSubPr>
          <m:e>
            <m:r>
              <w:rPr>
                <w:rFonts w:ascii="Cambria Math" w:hAnsi="Cambria Math"/>
              </w:rPr>
              <m:t>a</m:t>
            </m:r>
          </m:e>
          <m:sub>
            <m:r>
              <w:rPr>
                <w:rFonts w:ascii="Cambria Math" w:hAnsi="Cambria Math"/>
              </w:rPr>
              <m:t>j</m:t>
            </m:r>
          </m:sub>
        </m:sSub>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ϵ</m:t>
                </m:r>
              </m:e>
              <m:sub>
                <m:r>
                  <w:rPr>
                    <w:rFonts w:ascii="Cambria Math" w:hAnsi="Cambria Math"/>
                  </w:rPr>
                  <m:t>i</m:t>
                </m:r>
              </m:sub>
            </m:sSub>
            <m:sSub>
              <m:sSubPr>
                <m:ctrlPr>
                  <w:rPr>
                    <w:rFonts w:ascii="Cambria Math" w:hAnsi="Cambria Math"/>
                    <w:i/>
                  </w:rPr>
                </m:ctrlPr>
              </m:sSubPr>
              <m:e>
                <m:r>
                  <w:rPr>
                    <w:rFonts w:ascii="Cambria Math" w:hAnsi="Cambria Math"/>
                  </w:rPr>
                  <m:t>ν</m:t>
                </m:r>
              </m:e>
              <m:sub>
                <m:r>
                  <w:rPr>
                    <w:rFonts w:ascii="Cambria Math" w:hAnsi="Cambria Math"/>
                  </w:rPr>
                  <m:t>i</m:t>
                </m:r>
              </m:sub>
            </m:sSub>
          </m:num>
          <m:den>
            <m:sSub>
              <m:sSubPr>
                <m:ctrlPr>
                  <w:rPr>
                    <w:rFonts w:ascii="Cambria Math" w:hAnsi="Cambria Math"/>
                    <w:i/>
                  </w:rPr>
                </m:ctrlPr>
              </m:sSubPr>
              <m:e>
                <m:r>
                  <w:rPr>
                    <w:rFonts w:ascii="Cambria Math" w:hAnsi="Cambria Math"/>
                  </w:rPr>
                  <m:t>ϵ</m:t>
                </m:r>
              </m:e>
              <m:sub>
                <m:r>
                  <w:rPr>
                    <w:rFonts w:ascii="Cambria Math" w:hAnsi="Cambria Math"/>
                  </w:rPr>
                  <m:t>j</m:t>
                </m:r>
              </m:sub>
            </m:sSub>
            <m:sSub>
              <m:sSubPr>
                <m:ctrlPr>
                  <w:rPr>
                    <w:rFonts w:ascii="Cambria Math" w:hAnsi="Cambria Math"/>
                    <w:i/>
                  </w:rPr>
                </m:ctrlPr>
              </m:sSubPr>
              <m:e>
                <m:r>
                  <w:rPr>
                    <w:rFonts w:ascii="Cambria Math" w:hAnsi="Cambria Math"/>
                  </w:rPr>
                  <m:t>ν</m:t>
                </m:r>
              </m:e>
              <m:sub>
                <m:r>
                  <w:rPr>
                    <w:rFonts w:ascii="Cambria Math" w:hAnsi="Cambria Math"/>
                  </w:rPr>
                  <m:t>j</m:t>
                </m:r>
              </m:sub>
            </m:sSub>
          </m:den>
        </m:f>
        <m:r>
          <w:rPr>
            <w:rFonts w:ascii="Cambria Math" w:hAnsi="Cambria Math"/>
          </w:rPr>
          <m:t>ρ</m:t>
        </m:r>
      </m:oMath>
      <w:r w:rsidRPr="000A28AB">
        <w:t>.</w:t>
      </w:r>
    </w:p>
    <w:p w14:paraId="5BC802EB" w14:textId="77777777" w:rsidR="007A7F01" w:rsidRPr="000A28AB" w:rsidRDefault="007A7F01">
      <w:pPr>
        <w:tabs>
          <w:tab w:val="left" w:pos="1803"/>
          <w:tab w:val="center" w:pos="4153"/>
        </w:tabs>
      </w:pPr>
      <w:r w:rsidRPr="000A28AB">
        <w:t>If the intake rates depend only on the resource: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1"/>
        <w:gridCol w:w="5103"/>
        <w:gridCol w:w="1468"/>
      </w:tblGrid>
      <w:tr w:rsidR="007A7F01" w:rsidRPr="000A28AB" w14:paraId="2B1C1765" w14:textId="77777777" w:rsidTr="00B57EC6">
        <w:tc>
          <w:tcPr>
            <w:tcW w:w="1951" w:type="dxa"/>
            <w:vAlign w:val="center"/>
          </w:tcPr>
          <w:p w14:paraId="2324C572" w14:textId="77777777" w:rsidR="007A7F01" w:rsidRPr="000A28AB" w:rsidRDefault="007A7F01">
            <w:pPr>
              <w:jc w:val="right"/>
              <w:rPr>
                <w:i/>
                <w:iCs/>
              </w:rPr>
            </w:pPr>
          </w:p>
        </w:tc>
        <w:tc>
          <w:tcPr>
            <w:tcW w:w="5103" w:type="dxa"/>
            <w:vAlign w:val="center"/>
          </w:tcPr>
          <w:p w14:paraId="54B75DB6" w14:textId="77777777" w:rsidR="007A7F01" w:rsidRPr="000A28AB" w:rsidRDefault="00776FFC">
            <w:pPr>
              <w:jc w:val="center"/>
              <w:rPr>
                <w:i/>
                <w:iCs/>
              </w:rPr>
            </w:pPr>
            <m:oMathPara>
              <m:oMath>
                <m:d>
                  <m:dPr>
                    <m:begChr m:val="{"/>
                    <m:endChr m:val=""/>
                    <m:ctrlPr>
                      <w:rPr>
                        <w:rFonts w:ascii="Cambria Math" w:hAnsi="Cambria Math"/>
                        <w:i/>
                        <w:iCs/>
                      </w:rPr>
                    </m:ctrlPr>
                  </m:dPr>
                  <m:e>
                    <m:eqArr>
                      <m:eqArrPr>
                        <m:ctrlPr>
                          <w:rPr>
                            <w:rFonts w:ascii="Cambria Math" w:hAnsi="Cambria Math"/>
                            <w:i/>
                            <w:iCs/>
                          </w:rPr>
                        </m:ctrlPr>
                      </m:eqArrPr>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1</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1</m:t>
                            </m:r>
                          </m:sub>
                        </m:sSub>
                        <m:sSub>
                          <m:sSubPr>
                            <m:ctrlPr>
                              <w:rPr>
                                <w:rFonts w:ascii="Cambria Math" w:hAnsi="Cambria Math"/>
                                <w:i/>
                                <w:iCs/>
                              </w:rPr>
                            </m:ctrlPr>
                          </m:sSubPr>
                          <m:e>
                            <m:r>
                              <w:rPr>
                                <w:rFonts w:ascii="Cambria Math" w:hAnsi="Cambria Math"/>
                              </w:rPr>
                              <m:t>R</m:t>
                            </m:r>
                          </m:e>
                          <m:sub>
                            <m:r>
                              <w:rPr>
                                <w:rFonts w:ascii="Cambria Math" w:hAnsi="Cambria Math"/>
                              </w:rPr>
                              <m:t>1</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
                        <m:f>
                          <m:fPr>
                            <m:ctrlPr>
                              <w:rPr>
                                <w:rFonts w:ascii="Cambria Math" w:hAnsi="Cambria Math"/>
                                <w:i/>
                                <w:iCs/>
                              </w:rPr>
                            </m:ctrlPr>
                          </m:fPr>
                          <m:num>
                            <m:r>
                              <w:rPr>
                                <w:rFonts w:ascii="Cambria Math" w:hAnsi="Cambria Math"/>
                              </w:rPr>
                              <m:t>d</m:t>
                            </m:r>
                            <m:sSub>
                              <m:sSubPr>
                                <m:ctrlPr>
                                  <w:rPr>
                                    <w:rFonts w:ascii="Cambria Math" w:hAnsi="Cambria Math"/>
                                    <w:i/>
                                    <w:iCs/>
                                  </w:rPr>
                                </m:ctrlPr>
                              </m:sSubPr>
                              <m:e>
                                <m:r>
                                  <w:rPr>
                                    <w:rFonts w:ascii="Cambria Math" w:hAnsi="Cambria Math"/>
                                  </w:rPr>
                                  <m:t>R</m:t>
                                </m:r>
                              </m:e>
                              <m:sub>
                                <m:r>
                                  <w:rPr>
                                    <w:rFonts w:ascii="Cambria Math" w:hAnsi="Cambria Math"/>
                                  </w:rPr>
                                  <m:t>2</m:t>
                                </m:r>
                              </m:sub>
                            </m:sSub>
                          </m:num>
                          <m:den>
                            <m:r>
                              <w:rPr>
                                <w:rFonts w:ascii="Cambria Math" w:hAnsi="Cambria Math"/>
                              </w:rPr>
                              <m:t>dt</m:t>
                            </m:r>
                          </m:den>
                        </m:f>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1</m:t>
                            </m:r>
                          </m:sub>
                          <m:sup>
                            <m:sSub>
                              <m:sSubPr>
                                <m:ctrlPr>
                                  <w:rPr>
                                    <w:rFonts w:ascii="Cambria Math" w:hAnsi="Cambria Math"/>
                                    <w:i/>
                                  </w:rPr>
                                </m:ctrlPr>
                              </m:sSubPr>
                              <m:e>
                                <m:r>
                                  <w:rPr>
                                    <w:rFonts w:ascii="Cambria Math" w:hAnsi="Cambria Math"/>
                                  </w:rPr>
                                  <m:t>ν</m:t>
                                </m:r>
                              </m:e>
                              <m:sub>
                                <m:r>
                                  <w:rPr>
                                    <w:rFonts w:ascii="Cambria Math" w:hAnsi="Cambria Math"/>
                                  </w:rPr>
                                  <m:t>1</m:t>
                                </m:r>
                              </m:sub>
                            </m:sSub>
                          </m:sup>
                        </m:sSubSup>
                        <m:r>
                          <w:rPr>
                            <w:rFonts w:ascii="Cambria Math" w:hAnsi="Cambria Math"/>
                          </w:rPr>
                          <m:t>-</m:t>
                        </m:r>
                        <m:sSub>
                          <m:sSubPr>
                            <m:ctrlPr>
                              <w:rPr>
                                <w:rFonts w:ascii="Cambria Math" w:hAnsi="Cambria Math"/>
                                <w:i/>
                                <w:iCs/>
                              </w:rPr>
                            </m:ctrlPr>
                          </m:sSubPr>
                          <m:e>
                            <m:r>
                              <w:rPr>
                                <w:rFonts w:ascii="Cambria Math" w:hAnsi="Cambria Math"/>
                              </w:rPr>
                              <m:t>h</m:t>
                            </m:r>
                          </m:e>
                          <m:sub>
                            <m:r>
                              <w:rPr>
                                <w:rFonts w:ascii="Cambria Math" w:hAnsi="Cambria Math"/>
                              </w:rPr>
                              <m:t>2</m:t>
                            </m:r>
                          </m:sub>
                        </m:sSub>
                        <m:sSub>
                          <m:sSubPr>
                            <m:ctrlPr>
                              <w:rPr>
                                <w:rFonts w:ascii="Cambria Math" w:hAnsi="Cambria Math"/>
                                <w:i/>
                                <w:iCs/>
                              </w:rPr>
                            </m:ctrlPr>
                          </m:sSubPr>
                          <m:e>
                            <m:r>
                              <w:rPr>
                                <w:rFonts w:ascii="Cambria Math" w:hAnsi="Cambria Math"/>
                              </w:rPr>
                              <m:t>R</m:t>
                            </m:r>
                          </m:e>
                          <m:sub>
                            <m:r>
                              <w:rPr>
                                <w:rFonts w:ascii="Cambria Math" w:hAnsi="Cambria Math"/>
                              </w:rPr>
                              <m:t>2</m:t>
                            </m:r>
                          </m:sub>
                        </m:sSub>
                        <m:sSubSup>
                          <m:sSubSupPr>
                            <m:ctrlPr>
                              <w:rPr>
                                <w:rFonts w:ascii="Cambria Math" w:hAnsi="Cambria Math"/>
                                <w:i/>
                              </w:rPr>
                            </m:ctrlPr>
                          </m:sSubSupPr>
                          <m:e>
                            <m:r>
                              <w:rPr>
                                <w:rFonts w:ascii="Cambria Math" w:hAnsi="Cambria Math"/>
                              </w:rPr>
                              <m:t>N</m:t>
                            </m:r>
                          </m:e>
                          <m:sub>
                            <m:r>
                              <w:rPr>
                                <w:rFonts w:ascii="Cambria Math" w:hAnsi="Cambria Math"/>
                              </w:rPr>
                              <m:t>2</m:t>
                            </m:r>
                          </m:sub>
                          <m:sup>
                            <m:sSub>
                              <m:sSubPr>
                                <m:ctrlPr>
                                  <w:rPr>
                                    <w:rFonts w:ascii="Cambria Math" w:hAnsi="Cambria Math"/>
                                    <w:i/>
                                  </w:rPr>
                                </m:ctrlPr>
                              </m:sSubPr>
                              <m:e>
                                <m:r>
                                  <w:rPr>
                                    <w:rFonts w:ascii="Cambria Math" w:hAnsi="Cambria Math"/>
                                  </w:rPr>
                                  <m:t>ν</m:t>
                                </m:r>
                              </m:e>
                              <m:sub>
                                <m:r>
                                  <w:rPr>
                                    <w:rFonts w:ascii="Cambria Math" w:hAnsi="Cambria Math"/>
                                  </w:rPr>
                                  <m:t>2</m:t>
                                </m:r>
                              </m:sub>
                            </m:sSub>
                          </m:sup>
                        </m:sSubSup>
                        <m:r>
                          <w:rPr>
                            <w:rFonts w:ascii="Cambria Math" w:hAnsi="Cambria Math"/>
                          </w:rPr>
                          <m:t xml:space="preserve"> </m:t>
                        </m:r>
                      </m:e>
                    </m:eqArr>
                  </m:e>
                </m:d>
              </m:oMath>
            </m:oMathPara>
          </w:p>
        </w:tc>
        <w:tc>
          <w:tcPr>
            <w:tcW w:w="1468" w:type="dxa"/>
            <w:vAlign w:val="center"/>
          </w:tcPr>
          <w:p w14:paraId="1992EAE8" w14:textId="77777777" w:rsidR="007A7F01" w:rsidRPr="000A28AB" w:rsidRDefault="007A7F01">
            <w:pPr>
              <w:jc w:val="right"/>
              <w:rPr>
                <w:i/>
                <w:iCs/>
              </w:rPr>
            </w:pPr>
            <w:r w:rsidRPr="000A28AB">
              <w:rPr>
                <w:i/>
                <w:iCs/>
              </w:rPr>
              <w:t>[B4a]</w:t>
            </w:r>
          </w:p>
          <w:p w14:paraId="344A8D50" w14:textId="77777777" w:rsidR="007A7F01" w:rsidRPr="000A28AB" w:rsidRDefault="007A7F01">
            <w:pPr>
              <w:jc w:val="right"/>
              <w:rPr>
                <w:i/>
                <w:iCs/>
              </w:rPr>
            </w:pPr>
            <w:r w:rsidRPr="000A28AB">
              <w:rPr>
                <w:i/>
                <w:iCs/>
              </w:rPr>
              <w:t>[B4b]</w:t>
            </w:r>
          </w:p>
        </w:tc>
      </w:tr>
    </w:tbl>
    <w:p w14:paraId="6FBA55A8" w14:textId="77777777" w:rsidR="007A7F01" w:rsidRPr="000A28AB" w:rsidRDefault="007A7F01">
      <w:r w:rsidRPr="000A28AB">
        <w:t xml:space="preserve">Then we define </w:t>
      </w:r>
      <m:oMath>
        <m:r>
          <w:rPr>
            <w:rFonts w:ascii="Cambria Math" w:hAnsi="Cambria Math"/>
          </w:rPr>
          <m:t>H=</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oMath>
      <w:r w:rsidRPr="000A28AB">
        <w:t xml:space="preserve"> and </w:t>
      </w:r>
      <m:oMath>
        <m:r>
          <w:rPr>
            <w:rFonts w:ascii="Cambria Math" w:hAnsi="Cambria Math"/>
          </w:rPr>
          <m:t>ρ=</m:t>
        </m:r>
        <m:f>
          <m:fPr>
            <m:ctrlPr>
              <w:rPr>
                <w:rFonts w:ascii="Cambria Math" w:hAnsi="Cambria Math"/>
                <w:i/>
              </w:rPr>
            </m:ctrlPr>
          </m:fPr>
          <m:num>
            <m:sSub>
              <m:sSubPr>
                <m:ctrlPr>
                  <w:rPr>
                    <w:rFonts w:ascii="Cambria Math" w:hAnsi="Cambria Math"/>
                    <w:i/>
                  </w:rPr>
                </m:ctrlPr>
              </m:sSubPr>
              <m:e>
                <m:r>
                  <w:rPr>
                    <w:rFonts w:ascii="Cambria Math" w:hAnsi="Cambria Math"/>
                  </w:rPr>
                  <m:t>R</m:t>
                </m:r>
              </m:e>
              <m:sub>
                <m:r>
                  <w:rPr>
                    <w:rFonts w:ascii="Cambria Math" w:hAnsi="Cambria Math"/>
                  </w:rPr>
                  <m:t>1</m:t>
                </m:r>
              </m:sub>
            </m:sSub>
          </m:num>
          <m:den>
            <m:sSubSup>
              <m:sSubSupPr>
                <m:ctrlPr>
                  <w:rPr>
                    <w:rFonts w:ascii="Cambria Math" w:hAnsi="Cambria Math"/>
                    <w:i/>
                  </w:rPr>
                </m:ctrlPr>
              </m:sSubSupPr>
              <m:e>
                <m:r>
                  <w:rPr>
                    <w:rFonts w:ascii="Cambria Math" w:hAnsi="Cambria Math"/>
                  </w:rPr>
                  <m:t>R</m:t>
                </m:r>
              </m:e>
              <m:sub>
                <m:r>
                  <w:rPr>
                    <w:rFonts w:ascii="Cambria Math" w:hAnsi="Cambria Math"/>
                  </w:rPr>
                  <m:t>2</m:t>
                </m:r>
              </m:sub>
              <m:sup>
                <m:r>
                  <w:rPr>
                    <w:rFonts w:ascii="Cambria Math" w:hAnsi="Cambria Math"/>
                  </w:rPr>
                  <m:t>H</m:t>
                </m:r>
              </m:sup>
            </m:sSubSup>
          </m:den>
        </m:f>
      </m:oMath>
      <w:r w:rsidRPr="000A28AB">
        <w:t xml:space="preserve"> and again continue as above.</w:t>
      </w:r>
      <w:r w:rsidRPr="000A28AB">
        <w:br w:type="page"/>
      </w:r>
    </w:p>
    <w:p w14:paraId="5A74F14F" w14:textId="77777777" w:rsidR="00750BAE" w:rsidRPr="000A28AB" w:rsidRDefault="00750BAE" w:rsidP="00A57DA4">
      <w:pPr>
        <w:pStyle w:val="Heading1"/>
      </w:pPr>
      <w:r w:rsidRPr="000A28AB">
        <w:lastRenderedPageBreak/>
        <w:t>Supporting figures</w:t>
      </w:r>
    </w:p>
    <w:p w14:paraId="535A5776" w14:textId="77777777" w:rsidR="007A7F01" w:rsidRPr="000A28AB" w:rsidRDefault="007A7F01">
      <w:pPr>
        <w:keepNext/>
        <w:jc w:val="center"/>
      </w:pPr>
      <w:r w:rsidRPr="000A28AB">
        <w:rPr>
          <w:noProof/>
        </w:rPr>
        <w:drawing>
          <wp:inline distT="0" distB="0" distL="0" distR="0" wp14:anchorId="56349A59" wp14:editId="3B1230DC">
            <wp:extent cx="4261485" cy="3602990"/>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261485" cy="3602990"/>
                    </a:xfrm>
                    <a:prstGeom prst="rect">
                      <a:avLst/>
                    </a:prstGeom>
                    <a:noFill/>
                  </pic:spPr>
                </pic:pic>
              </a:graphicData>
            </a:graphic>
          </wp:inline>
        </w:drawing>
      </w:r>
    </w:p>
    <w:p w14:paraId="4BDA3C0F" w14:textId="77777777" w:rsidR="007A7F01" w:rsidRPr="000A28AB" w:rsidRDefault="007A7F01">
      <w:pPr>
        <w:pStyle w:val="Caption"/>
        <w:jc w:val="center"/>
        <w:rPr>
          <w:b w:val="0"/>
          <w:bCs w:val="0"/>
          <w:color w:val="auto"/>
        </w:rPr>
      </w:pPr>
      <w:bookmarkStart w:id="9" w:name="_Ref447623874"/>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1</w:t>
      </w:r>
      <w:r w:rsidRPr="000A28AB">
        <w:rPr>
          <w:color w:val="auto"/>
        </w:rPr>
        <w:fldChar w:fldCharType="end"/>
      </w:r>
      <w:bookmarkEnd w:id="9"/>
      <w:r w:rsidRPr="000A28AB">
        <w:rPr>
          <w:color w:val="auto"/>
        </w:rPr>
        <w:t>. Fluorescen</w:t>
      </w:r>
      <w:r w:rsidR="00773A2B">
        <w:rPr>
          <w:color w:val="auto"/>
        </w:rPr>
        <w:t>ce</w:t>
      </w:r>
      <w:r w:rsidRPr="000A28AB">
        <w:rPr>
          <w:color w:val="auto"/>
        </w:rPr>
        <w:t xml:space="preserve"> microscopy of </w:t>
      </w:r>
      <w:r w:rsidRPr="000A28AB">
        <w:rPr>
          <w:i/>
          <w:iCs/>
          <w:color w:val="auto"/>
        </w:rPr>
        <w:t xml:space="preserve">E. coli </w:t>
      </w:r>
      <w:r w:rsidRPr="000A28AB">
        <w:rPr>
          <w:color w:val="auto"/>
        </w:rPr>
        <w:t>strains</w:t>
      </w:r>
      <w:r w:rsidR="00773A2B">
        <w:rPr>
          <w:color w:val="auto"/>
        </w:rPr>
        <w:t xml:space="preserve"> carrying GFP or RFP</w:t>
      </w:r>
      <w:r w:rsidRPr="000A28AB">
        <w:rPr>
          <w:color w:val="auto"/>
        </w:rPr>
        <w:t xml:space="preserve">. </w:t>
      </w:r>
      <w:r w:rsidRPr="000A28AB">
        <w:rPr>
          <w:b w:val="0"/>
          <w:bCs w:val="0"/>
          <w:color w:val="auto"/>
        </w:rPr>
        <w:t xml:space="preserve">Image of </w:t>
      </w:r>
      <w:r w:rsidR="0087021D">
        <w:rPr>
          <w:b w:val="0"/>
          <w:bCs w:val="0"/>
          <w:color w:val="auto"/>
        </w:rPr>
        <w:t xml:space="preserve">a </w:t>
      </w:r>
      <w:r w:rsidR="00773A2B">
        <w:rPr>
          <w:b w:val="0"/>
          <w:bCs w:val="0"/>
          <w:color w:val="auto"/>
        </w:rPr>
        <w:t xml:space="preserve">mixture of </w:t>
      </w:r>
      <w:r w:rsidRPr="000A28AB">
        <w:rPr>
          <w:b w:val="0"/>
          <w:bCs w:val="0"/>
          <w:color w:val="auto"/>
        </w:rPr>
        <w:t>DH5</w:t>
      </w:r>
      <w:r w:rsidRPr="000A28AB">
        <w:rPr>
          <w:rFonts w:ascii="Arial" w:hAnsi="Arial" w:cs="Arial"/>
          <w:b w:val="0"/>
          <w:bCs w:val="0"/>
          <w:color w:val="auto"/>
        </w:rPr>
        <w:t>α</w:t>
      </w:r>
      <w:r w:rsidRPr="000A28AB">
        <w:rPr>
          <w:b w:val="0"/>
          <w:bCs w:val="0"/>
          <w:color w:val="auto"/>
        </w:rPr>
        <w:t>-GFP and TG1-RFP cells taken using a Nikon Eclipe Ti microscope.</w:t>
      </w:r>
    </w:p>
    <w:p w14:paraId="0E3EDE66" w14:textId="77777777" w:rsidR="007A7F01" w:rsidRPr="000A28AB" w:rsidRDefault="007A7F01"/>
    <w:p w14:paraId="1CE6A575" w14:textId="77777777" w:rsidR="00624088" w:rsidRPr="000A28AB" w:rsidRDefault="00624088" w:rsidP="00624088">
      <w:pPr>
        <w:keepNext/>
      </w:pPr>
      <w:r w:rsidRPr="000A28AB">
        <w:rPr>
          <w:noProof/>
        </w:rPr>
        <w:drawing>
          <wp:inline distT="0" distB="0" distL="0" distR="0" wp14:anchorId="43E92A4F" wp14:editId="6308EFFD">
            <wp:extent cx="5274310" cy="1289886"/>
            <wp:effectExtent l="0" t="0" r="254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274310" cy="1289886"/>
                    </a:xfrm>
                    <a:prstGeom prst="rect">
                      <a:avLst/>
                    </a:prstGeom>
                  </pic:spPr>
                </pic:pic>
              </a:graphicData>
            </a:graphic>
          </wp:inline>
        </w:drawing>
      </w:r>
    </w:p>
    <w:p w14:paraId="57662809" w14:textId="247C1E18" w:rsidR="00624088" w:rsidRPr="000A28AB" w:rsidRDefault="00624088" w:rsidP="00265875">
      <w:pPr>
        <w:pStyle w:val="Caption"/>
        <w:jc w:val="center"/>
        <w:rPr>
          <w:b w:val="0"/>
          <w:bCs w:val="0"/>
          <w:color w:val="auto"/>
        </w:rPr>
      </w:pPr>
      <w:bookmarkStart w:id="10" w:name="_Ref453761140"/>
      <w:bookmarkStart w:id="11" w:name="_Ref453761136"/>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2</w:t>
      </w:r>
      <w:r w:rsidRPr="000A28AB">
        <w:rPr>
          <w:color w:val="auto"/>
        </w:rPr>
        <w:fldChar w:fldCharType="end"/>
      </w:r>
      <w:bookmarkEnd w:id="10"/>
      <w:r w:rsidR="000A1EB7" w:rsidRPr="000A28AB">
        <w:rPr>
          <w:color w:val="auto"/>
        </w:rPr>
        <w:t xml:space="preserve">. </w:t>
      </w:r>
      <w:r w:rsidR="00265875" w:rsidRPr="000A28AB">
        <w:rPr>
          <w:color w:val="auto"/>
        </w:rPr>
        <w:t>G</w:t>
      </w:r>
      <w:r w:rsidRPr="000A28AB">
        <w:rPr>
          <w:color w:val="auto"/>
        </w:rPr>
        <w:t>rowth model</w:t>
      </w:r>
      <w:r w:rsidR="006D69EC" w:rsidRPr="000A28AB">
        <w:rPr>
          <w:color w:val="auto"/>
        </w:rPr>
        <w:t>s</w:t>
      </w:r>
      <w:r w:rsidRPr="000A28AB">
        <w:rPr>
          <w:color w:val="auto"/>
        </w:rPr>
        <w:t xml:space="preserve"> </w:t>
      </w:r>
      <w:r w:rsidR="006D69EC" w:rsidRPr="000A28AB">
        <w:rPr>
          <w:color w:val="auto"/>
        </w:rPr>
        <w:t>hierarchy</w:t>
      </w:r>
      <w:r w:rsidRPr="000A28AB">
        <w:rPr>
          <w:color w:val="auto"/>
        </w:rPr>
        <w:t xml:space="preserve">. </w:t>
      </w:r>
      <w:r w:rsidR="006D69EC" w:rsidRPr="000A28AB">
        <w:rPr>
          <w:b w:val="0"/>
          <w:bCs w:val="0"/>
          <w:color w:val="auto"/>
        </w:rPr>
        <w:t>T</w:t>
      </w:r>
      <w:r w:rsidRPr="000A28AB">
        <w:rPr>
          <w:b w:val="0"/>
          <w:bCs w:val="0"/>
          <w:color w:val="auto"/>
        </w:rPr>
        <w:t>he Baranyi-Roberts model and five nested models defined by fixing one or two parameters. See Supporting text 1</w:t>
      </w:r>
      <w:r w:rsidR="000A1EB7" w:rsidRPr="000A28AB">
        <w:rPr>
          <w:b w:val="0"/>
          <w:bCs w:val="0"/>
          <w:color w:val="auto"/>
        </w:rPr>
        <w:t xml:space="preserve"> and </w:t>
      </w:r>
      <w:r w:rsidR="006D69EC" w:rsidRPr="000A28AB">
        <w:rPr>
          <w:b w:val="0"/>
          <w:bCs w:val="0"/>
          <w:color w:val="auto"/>
        </w:rPr>
        <w:fldChar w:fldCharType="begin"/>
      </w:r>
      <w:r w:rsidR="006D69EC" w:rsidRPr="000A28AB">
        <w:rPr>
          <w:b w:val="0"/>
          <w:bCs w:val="0"/>
          <w:color w:val="auto"/>
        </w:rPr>
        <w:instrText xml:space="preserve"> REF _Ref453761035 \h  \* MERGEFORMAT </w:instrText>
      </w:r>
      <w:r w:rsidR="006D69EC" w:rsidRPr="000A28AB">
        <w:rPr>
          <w:b w:val="0"/>
          <w:bCs w:val="0"/>
          <w:color w:val="auto"/>
        </w:rPr>
      </w:r>
      <w:r w:rsidR="006D69EC" w:rsidRPr="000A28AB">
        <w:rPr>
          <w:b w:val="0"/>
          <w:bCs w:val="0"/>
          <w:color w:val="auto"/>
        </w:rPr>
        <w:fldChar w:fldCharType="separate"/>
      </w:r>
      <w:r w:rsidR="00796A41" w:rsidRPr="00796A41">
        <w:rPr>
          <w:b w:val="0"/>
          <w:bCs w:val="0"/>
          <w:color w:val="auto"/>
        </w:rPr>
        <w:t>Table S1</w:t>
      </w:r>
      <w:r w:rsidR="006D69EC" w:rsidRPr="000A28AB">
        <w:rPr>
          <w:b w:val="0"/>
          <w:bCs w:val="0"/>
          <w:color w:val="auto"/>
        </w:rPr>
        <w:fldChar w:fldCharType="end"/>
      </w:r>
      <w:r w:rsidRPr="000A28AB">
        <w:rPr>
          <w:b w:val="0"/>
          <w:bCs w:val="0"/>
          <w:color w:val="auto"/>
        </w:rPr>
        <w:t xml:space="preserve"> for more details.</w:t>
      </w:r>
      <w:bookmarkEnd w:id="11"/>
    </w:p>
    <w:p w14:paraId="051AB365" w14:textId="1AF31CED" w:rsidR="004D0B6C" w:rsidRPr="000A28AB" w:rsidRDefault="007A7F01" w:rsidP="008210BE">
      <w:pPr>
        <w:keepNext/>
        <w:spacing w:line="240" w:lineRule="auto"/>
        <w:jc w:val="center"/>
      </w:pPr>
      <w:r w:rsidRPr="000A28AB">
        <w:rPr>
          <w:b/>
          <w:bCs/>
        </w:rPr>
        <w:br w:type="page"/>
      </w:r>
      <w:r w:rsidR="008210BE">
        <w:rPr>
          <w:b/>
          <w:bCs/>
          <w:noProof/>
        </w:rPr>
        <w:lastRenderedPageBreak/>
        <w:drawing>
          <wp:inline distT="0" distB="0" distL="0" distR="0" wp14:anchorId="5D863AE8" wp14:editId="62BD8062">
            <wp:extent cx="5263515" cy="1206500"/>
            <wp:effectExtent l="0" t="0" r="0" b="12700"/>
            <wp:docPr id="4" name="Picture 4" descr="Fig-Competition_prediction_c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g-Competition_prediction_ci.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263515" cy="1206500"/>
                    </a:xfrm>
                    <a:prstGeom prst="rect">
                      <a:avLst/>
                    </a:prstGeom>
                    <a:noFill/>
                    <a:ln>
                      <a:noFill/>
                    </a:ln>
                  </pic:spPr>
                </pic:pic>
              </a:graphicData>
            </a:graphic>
          </wp:inline>
        </w:drawing>
      </w:r>
    </w:p>
    <w:p w14:paraId="6C60E029" w14:textId="58F5BBF6" w:rsidR="004D0B6C" w:rsidRPr="000A28AB" w:rsidRDefault="004D0B6C" w:rsidP="004D0B6C">
      <w:pPr>
        <w:pStyle w:val="Caption"/>
        <w:jc w:val="center"/>
        <w:rPr>
          <w:b w:val="0"/>
          <w:bCs w:val="0"/>
          <w:color w:val="auto"/>
        </w:rPr>
      </w:pPr>
      <w:bookmarkStart w:id="12" w:name="_Ref454205793"/>
      <w:r w:rsidRPr="000A28AB">
        <w:rPr>
          <w:color w:val="auto"/>
        </w:rPr>
        <w:t>Figure S</w:t>
      </w:r>
      <w:r w:rsidRPr="000A28AB">
        <w:rPr>
          <w:color w:val="auto"/>
        </w:rPr>
        <w:fldChar w:fldCharType="begin"/>
      </w:r>
      <w:r w:rsidRPr="000A28AB">
        <w:rPr>
          <w:color w:val="auto"/>
        </w:rPr>
        <w:instrText xml:space="preserve"> SEQ Figure_S \* ARABIC </w:instrText>
      </w:r>
      <w:r w:rsidRPr="000A28AB">
        <w:rPr>
          <w:color w:val="auto"/>
        </w:rPr>
        <w:fldChar w:fldCharType="separate"/>
      </w:r>
      <w:r w:rsidR="00796A41">
        <w:rPr>
          <w:noProof/>
          <w:color w:val="auto"/>
        </w:rPr>
        <w:t>3</w:t>
      </w:r>
      <w:r w:rsidRPr="000A28AB">
        <w:rPr>
          <w:color w:val="auto"/>
        </w:rPr>
        <w:fldChar w:fldCharType="end"/>
      </w:r>
      <w:bookmarkEnd w:id="12"/>
      <w:r w:rsidRPr="000A28AB">
        <w:rPr>
          <w:color w:val="auto"/>
        </w:rPr>
        <w:t>. Mixed culture growth predictions with confidence intervals.</w:t>
      </w:r>
      <w:r w:rsidRPr="000A28AB">
        <w:rPr>
          <w:b w:val="0"/>
          <w:bCs w:val="0"/>
          <w:color w:val="auto"/>
        </w:rPr>
        <w:t xml:space="preserve"> The green and red lines correspond to the dashed green and red lines in </w:t>
      </w:r>
      <w:r w:rsidRPr="000A28AB">
        <w:rPr>
          <w:b w:val="0"/>
          <w:bCs w:val="0"/>
          <w:color w:val="auto"/>
        </w:rPr>
        <w:fldChar w:fldCharType="begin"/>
      </w:r>
      <w:r w:rsidRPr="000A28AB">
        <w:rPr>
          <w:b w:val="0"/>
          <w:bCs w:val="0"/>
          <w:color w:val="auto"/>
        </w:rPr>
        <w:instrText xml:space="preserve"> REF _Ref454205622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3</w:t>
      </w:r>
      <w:r w:rsidRPr="000A28AB">
        <w:rPr>
          <w:b w:val="0"/>
          <w:bCs w:val="0"/>
          <w:color w:val="auto"/>
        </w:rPr>
        <w:fldChar w:fldCharType="end"/>
      </w:r>
      <w:r w:rsidRPr="000A28AB">
        <w:rPr>
          <w:b w:val="0"/>
          <w:bCs w:val="0"/>
          <w:color w:val="auto"/>
        </w:rPr>
        <w:t>D-F, respectively. The gray area shows the 95% confidence interval, calculated using bootstrap (1000 samples).</w:t>
      </w:r>
    </w:p>
    <w:p w14:paraId="5B84871E" w14:textId="77777777" w:rsidR="007755AA" w:rsidRPr="000A28AB" w:rsidRDefault="007755AA" w:rsidP="007755AA"/>
    <w:p w14:paraId="06407E6A" w14:textId="77777777" w:rsidR="00617C36" w:rsidRPr="000A28AB" w:rsidRDefault="00750BAE" w:rsidP="00C6622A">
      <w:pPr>
        <w:pStyle w:val="Heading1"/>
      </w:pPr>
      <w:r w:rsidRPr="000A28AB">
        <w:t>Supporting tables</w:t>
      </w:r>
    </w:p>
    <w:p w14:paraId="733E6D4A" w14:textId="77777777" w:rsidR="00265875" w:rsidRPr="000A28AB" w:rsidRDefault="00265875" w:rsidP="00265875">
      <w:pPr>
        <w:pStyle w:val="Caption"/>
        <w:jc w:val="center"/>
        <w:rPr>
          <w:b w:val="0"/>
          <w:bCs w:val="0"/>
          <w:color w:val="auto"/>
        </w:rPr>
      </w:pPr>
    </w:p>
    <w:tbl>
      <w:tblPr>
        <w:tblStyle w:val="MediumList1"/>
        <w:tblW w:w="0" w:type="auto"/>
        <w:tblLook w:val="04A0" w:firstRow="1" w:lastRow="0" w:firstColumn="1" w:lastColumn="0" w:noHBand="0" w:noVBand="1"/>
      </w:tblPr>
      <w:tblGrid>
        <w:gridCol w:w="1668"/>
        <w:gridCol w:w="1559"/>
        <w:gridCol w:w="1843"/>
        <w:gridCol w:w="1984"/>
        <w:gridCol w:w="1468"/>
      </w:tblGrid>
      <w:tr w:rsidR="00265875" w:rsidRPr="000A28AB" w14:paraId="47ECFEE7" w14:textId="77777777" w:rsidTr="00D31F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CF3A658" w14:textId="77777777" w:rsidR="00265875" w:rsidRPr="000A28AB" w:rsidRDefault="00265875" w:rsidP="00D31FC6">
            <w:pPr>
              <w:ind w:firstLine="0"/>
              <w:jc w:val="center"/>
              <w:rPr>
                <w:sz w:val="18"/>
                <w:szCs w:val="18"/>
              </w:rPr>
            </w:pPr>
            <w:r w:rsidRPr="000A28AB">
              <w:rPr>
                <w:sz w:val="18"/>
                <w:szCs w:val="18"/>
              </w:rPr>
              <w:t>Model name</w:t>
            </w:r>
          </w:p>
        </w:tc>
        <w:tc>
          <w:tcPr>
            <w:tcW w:w="1559" w:type="dxa"/>
            <w:vAlign w:val="center"/>
          </w:tcPr>
          <w:p w14:paraId="6A415E8D"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 Param</w:t>
            </w:r>
            <w:r w:rsidR="00D31FC6" w:rsidRPr="000A28AB">
              <w:rPr>
                <w:b/>
                <w:bCs/>
                <w:sz w:val="18"/>
                <w:szCs w:val="18"/>
              </w:rPr>
              <w:t>eter</w:t>
            </w:r>
            <w:r w:rsidRPr="000A28AB">
              <w:rPr>
                <w:b/>
                <w:bCs/>
                <w:sz w:val="18"/>
                <w:szCs w:val="18"/>
              </w:rPr>
              <w:t>s</w:t>
            </w:r>
          </w:p>
        </w:tc>
        <w:tc>
          <w:tcPr>
            <w:tcW w:w="1843" w:type="dxa"/>
            <w:vAlign w:val="center"/>
          </w:tcPr>
          <w:p w14:paraId="68D5263B"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Free Parameters</w:t>
            </w:r>
          </w:p>
        </w:tc>
        <w:tc>
          <w:tcPr>
            <w:tcW w:w="1984" w:type="dxa"/>
            <w:vAlign w:val="center"/>
          </w:tcPr>
          <w:p w14:paraId="54288B8F"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Fixed Parameters</w:t>
            </w:r>
          </w:p>
        </w:tc>
        <w:tc>
          <w:tcPr>
            <w:tcW w:w="1468" w:type="dxa"/>
            <w:vAlign w:val="center"/>
          </w:tcPr>
          <w:p w14:paraId="327EDCE5" w14:textId="77777777" w:rsidR="00265875" w:rsidRPr="000A28AB" w:rsidRDefault="00265875" w:rsidP="00D31FC6">
            <w:pPr>
              <w:ind w:firstLine="0"/>
              <w:jc w:val="center"/>
              <w:cnfStyle w:val="100000000000" w:firstRow="1" w:lastRow="0" w:firstColumn="0" w:lastColumn="0" w:oddVBand="0" w:evenVBand="0" w:oddHBand="0" w:evenHBand="0" w:firstRowFirstColumn="0" w:firstRowLastColumn="0" w:lastRowFirstColumn="0" w:lastRowLastColumn="0"/>
              <w:rPr>
                <w:b/>
                <w:bCs/>
                <w:sz w:val="18"/>
                <w:szCs w:val="18"/>
              </w:rPr>
            </w:pPr>
            <w:r w:rsidRPr="000A28AB">
              <w:rPr>
                <w:b/>
                <w:bCs/>
                <w:sz w:val="18"/>
                <w:szCs w:val="18"/>
              </w:rPr>
              <w:t>References</w:t>
            </w:r>
          </w:p>
        </w:tc>
      </w:tr>
      <w:tr w:rsidR="00265875" w:rsidRPr="000A28AB" w14:paraId="535FA83A"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69FBC938"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7B63595C"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6</w:t>
            </w:r>
          </w:p>
        </w:tc>
        <w:tc>
          <w:tcPr>
            <w:tcW w:w="1843" w:type="dxa"/>
            <w:vAlign w:val="center"/>
          </w:tcPr>
          <w:p w14:paraId="2D680D78" w14:textId="77777777" w:rsidR="00265875" w:rsidRPr="000A28AB" w:rsidRDefault="00776FFC"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0BD96F91"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p w14:paraId="2F99BF48"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p>
        </w:tc>
        <w:tc>
          <w:tcPr>
            <w:tcW w:w="1468" w:type="dxa"/>
            <w:vAlign w:val="center"/>
          </w:tcPr>
          <w:p w14:paraId="384BEA13" w14:textId="72706B84" w:rsidR="00265875" w:rsidRPr="000A28AB" w:rsidRDefault="00265875" w:rsidP="00C35103">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532013">
              <w:rPr>
                <w:sz w:val="18"/>
                <w:szCs w:val="18"/>
              </w:rPr>
              <w:instrText>ADDIN CSL_CITATION { "citationItems" : [ { "id" : "ITEM-1", "itemData" : { "DOI" : "10.1016/0168-1605(94)90157-0", "ISSN" : "01681605", "PMID" : "7873331", "abstract" : "A new member of the family of growth models described by Baranyi et al. (1993a) is introduced in which the physiological state of the cells is represented by a single variable. The duration of lag is determined by the value of that variable at inoculation and by the post-inoculation environment. When the subculturing procedure is standardized, as occurs in laboratory experiments leading to models, the physiological state of the inoculum is relatively constant and independent of subsequent growth conditions. It is shown that, with cells with the same pre-inoculation history, the product of the lag parameter and the maximum specific growth rate is a simple transformation of the initial physiological state. An important consequence is that it is sufficient to estimate this constant product and to determine how the environmental factors define the specific growth rate without modelling the environment dependence of the lag separately. Assuming that the specific growth rate follows the environmental changes instantaneously, the new model can also describe the bacterial growth in an environment where the factors, such as temperature, pH and a(w), change with time.", "author" : [ { "dropping-particle" : "", "family" : "Baranyi", "given" : "J\u00f3zsef", "non-dropping-particle" : "", "parse-names" : false, "suffix" : "" }, { "dropping-particle" : "", "family" : "Roberts", "given" : "Terry A.", "non-dropping-particle" : "", "parse-names" : false, "suffix" : "" } ], "container-title" : "International Journal of Food Microbiology", "id" : "ITEM-1", "issued" : { "date-parts" : [ [ "1994" ] ] }, "page" : "277-294", "title" : "A dynamic approach to predicting bacterial growth in food", "type" : "article-journal", "volume" : "23" }, "uris" : [ "http://www.mendeley.com/documents/?uuid=4a4a90f6-8019-47cf-aa0a-4aa3d269b6ab" ] } ], "mendeley" : { "formattedCitation" : "&lt;sup&gt;11&lt;/sup&gt;", "plainTextFormattedCitation" : "11", "previouslyFormattedCitation" : "&lt;sup&gt;11&lt;/sup&gt;" }, "properties" : { "noteIndex" : 0 }, "schema" : "https://github.com/citation-style-language/schema/raw/master/csl-citation.json" }</w:instrText>
            </w:r>
            <w:r w:rsidRPr="000A28AB">
              <w:rPr>
                <w:sz w:val="18"/>
                <w:szCs w:val="18"/>
              </w:rPr>
              <w:fldChar w:fldCharType="separate"/>
            </w:r>
            <w:r w:rsidR="00C35103" w:rsidRPr="00C35103">
              <w:rPr>
                <w:noProof/>
                <w:sz w:val="18"/>
                <w:szCs w:val="18"/>
                <w:vertAlign w:val="superscript"/>
              </w:rPr>
              <w:t>11</w:t>
            </w:r>
            <w:r w:rsidRPr="000A28AB">
              <w:rPr>
                <w:sz w:val="18"/>
                <w:szCs w:val="18"/>
              </w:rPr>
              <w:fldChar w:fldCharType="end"/>
            </w:r>
          </w:p>
        </w:tc>
      </w:tr>
      <w:tr w:rsidR="00265875" w:rsidRPr="000A28AB" w14:paraId="1732B502"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17C5A44C"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143CA851"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5</w:t>
            </w:r>
          </w:p>
        </w:tc>
        <w:tc>
          <w:tcPr>
            <w:tcW w:w="1843" w:type="dxa"/>
            <w:vAlign w:val="center"/>
          </w:tcPr>
          <w:p w14:paraId="7611E172" w14:textId="77777777" w:rsidR="00265875" w:rsidRPr="000A28AB" w:rsidRDefault="00776FFC"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2702D13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202B87"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w:t>
            </w:r>
          </w:p>
        </w:tc>
      </w:tr>
      <w:tr w:rsidR="00265875" w:rsidRPr="000A28AB" w14:paraId="64953B72"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0F56D4D6" w14:textId="77777777" w:rsidR="00265875" w:rsidRPr="000A28AB" w:rsidRDefault="00265875" w:rsidP="00D31FC6">
            <w:pPr>
              <w:ind w:firstLine="0"/>
              <w:jc w:val="center"/>
              <w:rPr>
                <w:sz w:val="18"/>
                <w:szCs w:val="18"/>
              </w:rPr>
            </w:pPr>
            <w:r w:rsidRPr="000A28AB">
              <w:rPr>
                <w:sz w:val="18"/>
                <w:szCs w:val="18"/>
              </w:rPr>
              <w:t>Baranyi Roberts 1994</w:t>
            </w:r>
          </w:p>
        </w:tc>
        <w:tc>
          <w:tcPr>
            <w:tcW w:w="1559" w:type="dxa"/>
            <w:vAlign w:val="center"/>
          </w:tcPr>
          <w:p w14:paraId="112FD7AF"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5</w:t>
            </w:r>
          </w:p>
        </w:tc>
        <w:tc>
          <w:tcPr>
            <w:tcW w:w="1843" w:type="dxa"/>
            <w:vAlign w:val="center"/>
          </w:tcPr>
          <w:p w14:paraId="7372020E" w14:textId="77777777" w:rsidR="00265875" w:rsidRPr="000A28AB" w:rsidRDefault="00776FFC"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r>
                  <m:rPr>
                    <m:sty m:val="p"/>
                  </m:rPr>
                  <w:rPr>
                    <w:rFonts w:ascii="Cambria Math" w:hAnsi="Cambria Math"/>
                    <w:sz w:val="18"/>
                    <w:szCs w:val="18"/>
                  </w:rPr>
                  <m:t>,m</m:t>
                </m:r>
              </m:oMath>
            </m:oMathPara>
          </w:p>
        </w:tc>
        <w:tc>
          <w:tcPr>
            <w:tcW w:w="1984" w:type="dxa"/>
            <w:vAlign w:val="center"/>
          </w:tcPr>
          <w:p w14:paraId="77C5B6BD"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tc>
        <w:tc>
          <w:tcPr>
            <w:tcW w:w="1468" w:type="dxa"/>
            <w:vAlign w:val="center"/>
          </w:tcPr>
          <w:p w14:paraId="770060FA"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w:t>
            </w:r>
          </w:p>
        </w:tc>
      </w:tr>
      <w:tr w:rsidR="00265875" w:rsidRPr="000A28AB" w14:paraId="2DCD71E6"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4C168285" w14:textId="77777777" w:rsidR="00265875" w:rsidRPr="000A28AB" w:rsidRDefault="00265875" w:rsidP="00D31FC6">
            <w:pPr>
              <w:ind w:firstLine="0"/>
              <w:jc w:val="center"/>
              <w:rPr>
                <w:sz w:val="18"/>
                <w:szCs w:val="18"/>
              </w:rPr>
            </w:pPr>
            <w:r w:rsidRPr="000A28AB">
              <w:rPr>
                <w:sz w:val="18"/>
                <w:szCs w:val="18"/>
              </w:rPr>
              <w:t>Richards 1959</w:t>
            </w:r>
          </w:p>
        </w:tc>
        <w:tc>
          <w:tcPr>
            <w:tcW w:w="1559" w:type="dxa"/>
            <w:vAlign w:val="center"/>
          </w:tcPr>
          <w:p w14:paraId="1699F6B2"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4</w:t>
            </w:r>
          </w:p>
        </w:tc>
        <w:tc>
          <w:tcPr>
            <w:tcW w:w="1843" w:type="dxa"/>
            <w:vAlign w:val="center"/>
          </w:tcPr>
          <w:p w14:paraId="2B99BDFE" w14:textId="77777777" w:rsidR="00265875" w:rsidRPr="000A28AB" w:rsidRDefault="00776FFC"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,K,r,ν</m:t>
                </m:r>
              </m:oMath>
            </m:oMathPara>
          </w:p>
        </w:tc>
        <w:tc>
          <w:tcPr>
            <w:tcW w:w="1984" w:type="dxa"/>
            <w:vAlign w:val="center"/>
          </w:tcPr>
          <w:p w14:paraId="441A7D02" w14:textId="77777777" w:rsidR="00265875" w:rsidRPr="000A28AB" w:rsidRDefault="00776FFC"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473A975C" w14:textId="69FCE05F" w:rsidR="00265875" w:rsidRPr="000A28AB" w:rsidRDefault="00265875" w:rsidP="003329F0">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"DOI" : "10.1093/jxb/10.2.290", "ISSN" : "0022-0957", "author" : [ { "dropping-particle" : "", "family" : "Richards", "given" : "F. J.", "non-dropping-particle" : "", "parse-names" : false, "suffix" : "" } ], "container-title" : "Journal of Experimental Botany", "id" : "ITEM-1", "issue" : "2", "issued" : { "date-parts" : [ [ "1959" ] ] }, "note" : "the main equation here is:\ndW/dt = KW((A/W)^(1-m)-1)/(1-m)\nto change it to the equation Curveball works with:\nrN(1-(N/K)^nu)\nyou these substitutions:\nW=N\nm=nu+1\nA=K\nr=k/nu", "page" : "290-301", "title" : "A Flexible Growth Function for Empirical Use", "type" : "article-journal", "volume" : "10" }, "uris" : [ "http://www.mendeley.com/documents/?uuid=670b32bc-a345-4abf-bcea-0172a7cce2b9" ] } ], "mendeley" : { "formattedCitation" : "&lt;sup&gt;33&lt;/sup&gt;", "plainTextFormattedCitation" : "33", "previouslyFormattedCitation" : "&lt;sup&gt;33&lt;/sup&gt;"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33</w:t>
            </w:r>
            <w:r w:rsidRPr="000A28AB">
              <w:rPr>
                <w:sz w:val="18"/>
                <w:szCs w:val="18"/>
              </w:rPr>
              <w:fldChar w:fldCharType="end"/>
            </w:r>
          </w:p>
        </w:tc>
      </w:tr>
      <w:tr w:rsidR="00265875" w:rsidRPr="000A28AB" w14:paraId="047411CC" w14:textId="77777777" w:rsidTr="00D31F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8" w:type="dxa"/>
            <w:vAlign w:val="center"/>
          </w:tcPr>
          <w:p w14:paraId="3D97575A" w14:textId="77777777" w:rsidR="00265875" w:rsidRPr="000A28AB" w:rsidRDefault="00265875" w:rsidP="00D31FC6">
            <w:pPr>
              <w:ind w:firstLine="0"/>
              <w:jc w:val="center"/>
              <w:rPr>
                <w:sz w:val="18"/>
                <w:szCs w:val="18"/>
              </w:rPr>
            </w:pPr>
            <w:r w:rsidRPr="000A28AB">
              <w:rPr>
                <w:sz w:val="18"/>
                <w:szCs w:val="18"/>
              </w:rPr>
              <w:t>Baranyi 1997</w:t>
            </w:r>
          </w:p>
        </w:tc>
        <w:tc>
          <w:tcPr>
            <w:tcW w:w="1559" w:type="dxa"/>
            <w:vAlign w:val="center"/>
          </w:tcPr>
          <w:p w14:paraId="71FEE684"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4</w:t>
            </w:r>
          </w:p>
        </w:tc>
        <w:tc>
          <w:tcPr>
            <w:tcW w:w="1843" w:type="dxa"/>
            <w:vAlign w:val="center"/>
          </w:tcPr>
          <w:p w14:paraId="5ADE5973" w14:textId="77777777" w:rsidR="00265875" w:rsidRPr="000A28AB" w:rsidRDefault="00776FFC"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oMath>
            </m:oMathPara>
          </w:p>
        </w:tc>
        <w:tc>
          <w:tcPr>
            <w:tcW w:w="1984" w:type="dxa"/>
            <w:vAlign w:val="center"/>
          </w:tcPr>
          <w:p w14:paraId="1F1A889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57F6CD57" w14:textId="77777777" w:rsidR="00265875"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m:oMathPara>
              <m:oMath>
                <m:r>
                  <m:rPr>
                    <m:sty m:val="p"/>
                  </m:rPr>
                  <w:rPr>
                    <w:rFonts w:ascii="Cambria Math" w:hAnsi="Cambria Math"/>
                    <w:sz w:val="18"/>
                    <w:szCs w:val="18"/>
                  </w:rPr>
                  <m:t>m=r</m:t>
                </m:r>
              </m:oMath>
            </m:oMathPara>
          </w:p>
        </w:tc>
        <w:tc>
          <w:tcPr>
            <w:tcW w:w="1468" w:type="dxa"/>
            <w:vAlign w:val="center"/>
          </w:tcPr>
          <w:p w14:paraId="32305D32" w14:textId="66047044" w:rsidR="00265875" w:rsidRPr="000A28AB" w:rsidRDefault="00265875" w:rsidP="003329F0">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"DOI" : "10.1006/fmic.1996.0080", "ISBN" : "0740-0020", "ISSN" : "07400020", "author" : [ { "dropping-particle" : "", "family" : "Baranyi", "given" : "J\u00f3zsef", "non-dropping-particle" : "", "parse-names" : false, "suffix" : "" } ], "container-title" : "Commentary", "id" : "ITEM-1", "issue" : "1996", "issued" : { "date-parts" : [ [ "1997" ] ] }, "page" : "391-394", "title" : "Simple is good as long as it is enough", "type" : "article-journal" }, "uris" : [ "http://www.mendeley.com/documents/?uuid=c9e215a4-6f72-46bf-9808-a7c24ef6ebe6" ] } ], "mendeley" : { "formattedCitation" : "&lt;sup&gt;34&lt;/sup&gt;", "plainTextFormattedCitation" : "34", "previouslyFormattedCitation" : "&lt;sup&gt;34&lt;/sup&gt;"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34</w:t>
            </w:r>
            <w:r w:rsidRPr="000A28AB">
              <w:rPr>
                <w:sz w:val="18"/>
                <w:szCs w:val="18"/>
              </w:rPr>
              <w:fldChar w:fldCharType="end"/>
            </w:r>
          </w:p>
        </w:tc>
      </w:tr>
      <w:tr w:rsidR="00265875" w:rsidRPr="000A28AB" w14:paraId="3EFCA0B5" w14:textId="77777777" w:rsidTr="00D31FC6">
        <w:tc>
          <w:tcPr>
            <w:cnfStyle w:val="001000000000" w:firstRow="0" w:lastRow="0" w:firstColumn="1" w:lastColumn="0" w:oddVBand="0" w:evenVBand="0" w:oddHBand="0" w:evenHBand="0" w:firstRowFirstColumn="0" w:firstRowLastColumn="0" w:lastRowFirstColumn="0" w:lastRowLastColumn="0"/>
            <w:tcW w:w="1668" w:type="dxa"/>
            <w:vAlign w:val="center"/>
          </w:tcPr>
          <w:p w14:paraId="73DB6F49" w14:textId="77777777" w:rsidR="00265875" w:rsidRPr="000A28AB" w:rsidRDefault="00265875" w:rsidP="00D31FC6">
            <w:pPr>
              <w:ind w:firstLine="0"/>
              <w:jc w:val="center"/>
              <w:rPr>
                <w:sz w:val="18"/>
                <w:szCs w:val="18"/>
              </w:rPr>
            </w:pPr>
            <w:r w:rsidRPr="000A28AB">
              <w:rPr>
                <w:sz w:val="18"/>
                <w:szCs w:val="18"/>
              </w:rPr>
              <w:t>Logistic</w:t>
            </w:r>
          </w:p>
        </w:tc>
        <w:tc>
          <w:tcPr>
            <w:tcW w:w="1559" w:type="dxa"/>
            <w:vAlign w:val="center"/>
          </w:tcPr>
          <w:p w14:paraId="44493BDB"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3</w:t>
            </w:r>
          </w:p>
        </w:tc>
        <w:tc>
          <w:tcPr>
            <w:tcW w:w="1843" w:type="dxa"/>
            <w:vAlign w:val="center"/>
          </w:tcPr>
          <w:p w14:paraId="488A0F9C" w14:textId="77777777" w:rsidR="00265875" w:rsidRPr="000A28AB" w:rsidRDefault="00776FFC"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sSub>
                  <m:sSubPr>
                    <m:ctrlPr>
                      <w:rPr>
                        <w:rFonts w:ascii="Cambria Math" w:hAnsi="Cambria Math"/>
                        <w:sz w:val="18"/>
                        <w:szCs w:val="18"/>
                      </w:rPr>
                    </m:ctrlPr>
                  </m:sSubPr>
                  <m:e>
                    <m:r>
                      <m:rPr>
                        <m:sty m:val="p"/>
                      </m:rPr>
                      <w:rPr>
                        <w:rFonts w:ascii="Cambria Math" w:hAnsi="Cambria Math"/>
                        <w:sz w:val="18"/>
                        <w:szCs w:val="18"/>
                      </w:rPr>
                      <m:t>N</m:t>
                    </m:r>
                  </m:e>
                  <m:sub>
                    <m:r>
                      <m:rPr>
                        <m:sty m:val="p"/>
                      </m:rPr>
                      <w:rPr>
                        <w:rFonts w:ascii="Cambria Math" w:hAnsi="Cambria Math"/>
                        <w:sz w:val="18"/>
                        <w:szCs w:val="18"/>
                      </w:rPr>
                      <m:t>0</m:t>
                    </m:r>
                  </m:sub>
                </m:sSub>
                <m:r>
                  <m:rPr>
                    <m:sty m:val="p"/>
                  </m:rPr>
                  <w:rPr>
                    <w:rFonts w:ascii="Cambria Math" w:hAnsi="Cambria Math"/>
                    <w:sz w:val="18"/>
                    <w:szCs w:val="18"/>
                  </w:rPr>
                  <m:t>,K,r</m:t>
                </m:r>
              </m:oMath>
            </m:oMathPara>
          </w:p>
        </w:tc>
        <w:tc>
          <w:tcPr>
            <w:tcW w:w="1984" w:type="dxa"/>
            <w:vAlign w:val="center"/>
          </w:tcPr>
          <w:p w14:paraId="73859F59" w14:textId="77777777" w:rsidR="00265875" w:rsidRPr="000A28AB" w:rsidRDefault="00265875"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r>
                  <m:rPr>
                    <m:sty m:val="p"/>
                  </m:rPr>
                  <w:rPr>
                    <w:rFonts w:ascii="Cambria Math" w:hAnsi="Cambria Math"/>
                    <w:sz w:val="18"/>
                    <w:szCs w:val="18"/>
                  </w:rPr>
                  <m:t>ν=1</m:t>
                </m:r>
              </m:oMath>
            </m:oMathPara>
          </w:p>
          <w:p w14:paraId="683F04B4" w14:textId="77777777" w:rsidR="00265875" w:rsidRPr="000A28AB" w:rsidRDefault="00776FFC"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m:oMathPara>
              <m:oMath>
                <m:f>
                  <m:fPr>
                    <m:ctrlPr>
                      <w:rPr>
                        <w:rFonts w:ascii="Cambria Math" w:hAnsi="Cambria Math"/>
                        <w:sz w:val="18"/>
                        <w:szCs w:val="18"/>
                      </w:rPr>
                    </m:ctrlPr>
                  </m:fPr>
                  <m:num>
                    <m:r>
                      <m:rPr>
                        <m:sty m:val="p"/>
                      </m:rPr>
                      <w:rPr>
                        <w:rFonts w:ascii="Cambria Math" w:hAnsi="Cambria Math"/>
                        <w:sz w:val="18"/>
                        <w:szCs w:val="18"/>
                      </w:rPr>
                      <m:t>1</m:t>
                    </m:r>
                  </m:num>
                  <m:den>
                    <m:sSub>
                      <m:sSubPr>
                        <m:ctrlPr>
                          <w:rPr>
                            <w:rFonts w:ascii="Cambria Math" w:hAnsi="Cambria Math"/>
                            <w:sz w:val="18"/>
                            <w:szCs w:val="18"/>
                          </w:rPr>
                        </m:ctrlPr>
                      </m:sSubPr>
                      <m:e>
                        <m:r>
                          <m:rPr>
                            <m:sty m:val="p"/>
                          </m:rPr>
                          <w:rPr>
                            <w:rFonts w:ascii="Cambria Math" w:hAnsi="Cambria Math"/>
                            <w:sz w:val="18"/>
                            <w:szCs w:val="18"/>
                          </w:rPr>
                          <m:t>q</m:t>
                        </m:r>
                      </m:e>
                      <m:sub>
                        <m:r>
                          <m:rPr>
                            <m:sty m:val="p"/>
                          </m:rPr>
                          <w:rPr>
                            <w:rFonts w:ascii="Cambria Math" w:hAnsi="Cambria Math"/>
                            <w:sz w:val="18"/>
                            <w:szCs w:val="18"/>
                          </w:rPr>
                          <m:t>0</m:t>
                        </m:r>
                      </m:sub>
                    </m:sSub>
                  </m:den>
                </m:f>
                <m:r>
                  <m:rPr>
                    <m:sty m:val="p"/>
                  </m:rPr>
                  <w:rPr>
                    <w:rFonts w:ascii="Cambria Math" w:hAnsi="Cambria Math"/>
                    <w:sz w:val="18"/>
                    <w:szCs w:val="18"/>
                  </w:rPr>
                  <m:t>=</m:t>
                </m:r>
                <m:f>
                  <m:fPr>
                    <m:ctrlPr>
                      <w:rPr>
                        <w:rFonts w:ascii="Cambria Math" w:hAnsi="Cambria Math"/>
                        <w:sz w:val="18"/>
                        <w:szCs w:val="18"/>
                      </w:rPr>
                    </m:ctrlPr>
                  </m:fPr>
                  <m:num>
                    <m:r>
                      <m:rPr>
                        <m:sty m:val="p"/>
                      </m:rPr>
                      <w:rPr>
                        <w:rFonts w:ascii="Cambria Math" w:hAnsi="Cambria Math"/>
                        <w:sz w:val="18"/>
                        <w:szCs w:val="18"/>
                      </w:rPr>
                      <m:t>1</m:t>
                    </m:r>
                  </m:num>
                  <m:den>
                    <m:r>
                      <m:rPr>
                        <m:sty m:val="p"/>
                      </m:rPr>
                      <w:rPr>
                        <w:rFonts w:ascii="Cambria Math" w:hAnsi="Cambria Math"/>
                        <w:sz w:val="18"/>
                        <w:szCs w:val="18"/>
                      </w:rPr>
                      <m:t>m</m:t>
                    </m:r>
                  </m:den>
                </m:f>
                <m:r>
                  <m:rPr>
                    <m:sty m:val="p"/>
                  </m:rPr>
                  <w:rPr>
                    <w:rFonts w:ascii="Cambria Math" w:hAnsi="Cambria Math"/>
                    <w:sz w:val="18"/>
                    <w:szCs w:val="18"/>
                  </w:rPr>
                  <m:t>=0</m:t>
                </m:r>
              </m:oMath>
            </m:oMathPara>
          </w:p>
        </w:tc>
        <w:tc>
          <w:tcPr>
            <w:tcW w:w="1468" w:type="dxa"/>
            <w:vAlign w:val="center"/>
          </w:tcPr>
          <w:p w14:paraId="54A45278" w14:textId="1D581B3B" w:rsidR="00265875" w:rsidRPr="000A28AB" w:rsidRDefault="00265875" w:rsidP="003329F0">
            <w:pPr>
              <w:keepNext/>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fldChar w:fldCharType="begin" w:fldLock="1"/>
            </w:r>
            <w:r w:rsidR="003329F0">
              <w:rPr>
                <w:sz w:val="18"/>
                <w:szCs w:val="18"/>
              </w:rPr>
              <w:instrText>ADDIN CSL_CITATION { "citationItems" : [ { "id" : "ITEM-1", "itemData" : { "author" : [ { "dropping-particle" : "", "family" : "Verhulst", "given" : "Pierre-Fran\u00e7ois", "non-dropping-particle" : "", "parse-names" : false, "suffix" : "" } ], "container-title" : "Quetelet", "id" : "ITEM-1", "issued" : { "date-parts" : [ [ "1838" ] ] }, "page" : "113-121", "title" : "Notice sur la loi que la population suit dans son accroissement. Correspondance Math\u00e9matique et Physique Publi\u00e9e par A", "type" : "article-journal", "volume" : "10" }, "uris" : [ "http://www.mendeley.com/documents/?uuid=6adda804-3b0d-4cad-87ee-80f795595789" ] } ], "mendeley" : { "formattedCitation" : "&lt;sup&gt;37&lt;/sup&gt;", "plainTextFormattedCitation" : "37", "previouslyFormattedCitation" : "&lt;sup&gt;37&lt;/sup&gt;" }, "properties" : { "noteIndex" : 0 }, "schema" : "https://github.com/citation-style-language/schema/raw/master/csl-citation.json" }</w:instrText>
            </w:r>
            <w:r w:rsidRPr="000A28AB">
              <w:rPr>
                <w:sz w:val="18"/>
                <w:szCs w:val="18"/>
              </w:rPr>
              <w:fldChar w:fldCharType="separate"/>
            </w:r>
            <w:r w:rsidR="003329F0" w:rsidRPr="003329F0">
              <w:rPr>
                <w:noProof/>
                <w:sz w:val="18"/>
                <w:szCs w:val="18"/>
                <w:vertAlign w:val="superscript"/>
              </w:rPr>
              <w:t>37</w:t>
            </w:r>
            <w:r w:rsidRPr="000A28AB">
              <w:rPr>
                <w:sz w:val="18"/>
                <w:szCs w:val="18"/>
              </w:rPr>
              <w:fldChar w:fldCharType="end"/>
            </w:r>
          </w:p>
        </w:tc>
      </w:tr>
    </w:tbl>
    <w:p w14:paraId="7CAE14CB" w14:textId="6638B258" w:rsidR="00265875" w:rsidRPr="000A28AB" w:rsidRDefault="00265875" w:rsidP="00265875">
      <w:pPr>
        <w:pStyle w:val="Caption"/>
        <w:jc w:val="center"/>
        <w:rPr>
          <w:b w:val="0"/>
          <w:bCs w:val="0"/>
          <w:color w:val="auto"/>
        </w:rPr>
      </w:pPr>
      <w:bookmarkStart w:id="13" w:name="_Ref453761035"/>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1</w:t>
      </w:r>
      <w:r w:rsidRPr="000A28AB">
        <w:rPr>
          <w:color w:val="auto"/>
        </w:rPr>
        <w:fldChar w:fldCharType="end"/>
      </w:r>
      <w:bookmarkEnd w:id="13"/>
      <w:r w:rsidRPr="000A28AB">
        <w:rPr>
          <w:color w:val="auto"/>
        </w:rPr>
        <w:t>. Growth models.</w:t>
      </w:r>
      <w:r w:rsidRPr="000A28AB">
        <w:rPr>
          <w:b w:val="0"/>
          <w:bCs w:val="0"/>
          <w:color w:val="auto"/>
        </w:rPr>
        <w:t xml:space="preserve"> The table lists the growth models used for fitting growth curve data. All models are defined by eqs. 1 and 2, by fixing specific parameters. </w:t>
      </w:r>
      <m:oMath>
        <m:sSub>
          <m:sSubPr>
            <m:ctrlPr>
              <w:rPr>
                <w:rFonts w:ascii="Cambria Math" w:hAnsi="Cambria Math"/>
                <w:i/>
                <w:color w:val="auto"/>
              </w:rPr>
            </m:ctrlPr>
          </m:sSubPr>
          <m:e>
            <m:r>
              <m:rPr>
                <m:sty m:val="bi"/>
              </m:rPr>
              <w:rPr>
                <w:rFonts w:ascii="Cambria Math" w:hAnsi="Cambria Math"/>
                <w:color w:val="auto"/>
              </w:rPr>
              <m:t>N</m:t>
            </m:r>
          </m:e>
          <m:sub>
            <m:r>
              <m:rPr>
                <m:sty m:val="bi"/>
              </m:rPr>
              <w:rPr>
                <w:rFonts w:ascii="Cambria Math" w:hAnsi="Cambria Math"/>
                <w:color w:val="auto"/>
              </w:rPr>
              <m:t>0</m:t>
            </m:r>
          </m:sub>
        </m:sSub>
      </m:oMath>
      <w:r w:rsidRPr="000A28AB">
        <w:rPr>
          <w:b w:val="0"/>
          <w:bCs w:val="0"/>
          <w:color w:val="auto"/>
        </w:rPr>
        <w:t xml:space="preserve"> is the initial population density; </w:t>
      </w:r>
      <m:oMath>
        <m:r>
          <m:rPr>
            <m:sty m:val="bi"/>
          </m:rPr>
          <w:rPr>
            <w:rFonts w:ascii="Cambria Math" w:hAnsi="Cambria Math"/>
            <w:color w:val="auto"/>
          </w:rPr>
          <m:t>K</m:t>
        </m:r>
      </m:oMath>
      <w:r w:rsidRPr="000A28AB">
        <w:rPr>
          <w:b w:val="0"/>
          <w:bCs w:val="0"/>
          <w:color w:val="auto"/>
        </w:rPr>
        <w:t xml:space="preserve"> is the maximum population density; </w:t>
      </w:r>
      <m:oMath>
        <m:r>
          <m:rPr>
            <m:sty m:val="bi"/>
          </m:rPr>
          <w:rPr>
            <w:rFonts w:ascii="Cambria Math" w:hAnsi="Cambria Math"/>
            <w:color w:val="auto"/>
          </w:rPr>
          <m:t>r</m:t>
        </m:r>
      </m:oMath>
      <w:r w:rsidRPr="000A28AB">
        <w:rPr>
          <w:b w:val="0"/>
          <w:bCs w:val="0"/>
          <w:color w:val="auto"/>
        </w:rPr>
        <w:t xml:space="preserve"> is the specific growth rate in low density; </w:t>
      </w:r>
      <m:oMath>
        <m:r>
          <m:rPr>
            <m:sty m:val="bi"/>
          </m:rPr>
          <w:rPr>
            <w:rFonts w:ascii="Cambria Math" w:hAnsi="Cambria Math"/>
            <w:color w:val="auto"/>
          </w:rPr>
          <m:t>ν</m:t>
        </m:r>
      </m:oMath>
      <w:r w:rsidRPr="000A28AB">
        <w:rPr>
          <w:b w:val="0"/>
          <w:bCs w:val="0"/>
          <w:color w:val="auto"/>
        </w:rPr>
        <w:t xml:space="preserve"> is the surface to mass ratio; </w:t>
      </w:r>
      <m:oMath>
        <m:sSub>
          <m:sSubPr>
            <m:ctrlPr>
              <w:rPr>
                <w:rFonts w:ascii="Cambria Math" w:hAnsi="Cambria Math"/>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the initial physiological state; </w:t>
      </w:r>
      <m:oMath>
        <m:r>
          <m:rPr>
            <m:sty m:val="bi"/>
          </m:rPr>
          <w:rPr>
            <w:rFonts w:ascii="Cambria Math" w:hAnsi="Cambria Math"/>
            <w:color w:val="auto"/>
          </w:rPr>
          <m:t>m</m:t>
        </m:r>
      </m:oMath>
      <w:r w:rsidRPr="000A28AB">
        <w:rPr>
          <w:b w:val="0"/>
          <w:bCs w:val="0"/>
          <w:color w:val="auto"/>
        </w:rPr>
        <w:t xml:space="preserve"> is the physiological adjustment rate. Note that when </w:t>
      </w:r>
      <m:oMath>
        <m:f>
          <m:fPr>
            <m:type m:val="lin"/>
            <m:ctrlPr>
              <w:rPr>
                <w:rFonts w:ascii="Cambria Math" w:hAnsi="Cambria Math"/>
                <w:b w:val="0"/>
                <w:bCs w:val="0"/>
                <w:i/>
                <w:color w:val="auto"/>
              </w:rPr>
            </m:ctrlPr>
          </m:fPr>
          <m:num>
            <m:r>
              <m:rPr>
                <m:sty m:val="bi"/>
              </m:rPr>
              <w:rPr>
                <w:rFonts w:ascii="Cambria Math" w:hAnsi="Cambria Math"/>
                <w:color w:val="auto"/>
              </w:rPr>
              <m:t>1</m:t>
            </m:r>
          </m:num>
          <m:den>
            <m:r>
              <m:rPr>
                <m:sty m:val="bi"/>
              </m:rPr>
              <w:rPr>
                <w:rFonts w:ascii="Cambria Math" w:hAnsi="Cambria Math"/>
                <w:color w:val="auto"/>
              </w:rPr>
              <m:t>m</m:t>
            </m:r>
          </m:den>
        </m:f>
        <m:r>
          <m:rPr>
            <m:sty m:val="bi"/>
          </m:rPr>
          <w:rPr>
            <w:rFonts w:ascii="Cambria Math" w:hAnsi="Cambria Math"/>
            <w:color w:val="auto"/>
          </w:rPr>
          <m:t>=0</m:t>
        </m:r>
      </m:oMath>
      <w:r w:rsidRPr="000A28AB">
        <w:rPr>
          <w:b w:val="0"/>
          <w:bCs w:val="0"/>
          <w:color w:val="auto"/>
        </w:rPr>
        <w:t xml:space="preserve">, the value of </w:t>
      </w:r>
      <m:oMath>
        <m:sSub>
          <m:sSubPr>
            <m:ctrlPr>
              <w:rPr>
                <w:rFonts w:ascii="Cambria Math" w:hAnsi="Cambria Math"/>
                <w:b w:val="0"/>
                <w:bCs w:val="0"/>
                <w:i/>
                <w:color w:val="auto"/>
              </w:rPr>
            </m:ctrlPr>
          </m:sSubPr>
          <m:e>
            <m:r>
              <m:rPr>
                <m:sty m:val="bi"/>
              </m:rPr>
              <w:rPr>
                <w:rFonts w:ascii="Cambria Math" w:hAnsi="Cambria Math"/>
                <w:color w:val="auto"/>
              </w:rPr>
              <m:t>q</m:t>
            </m:r>
          </m:e>
          <m:sub>
            <m:r>
              <m:rPr>
                <m:sty m:val="bi"/>
              </m:rPr>
              <w:rPr>
                <w:rFonts w:ascii="Cambria Math" w:hAnsi="Cambria Math"/>
                <w:color w:val="auto"/>
              </w:rPr>
              <m:t>0</m:t>
            </m:r>
          </m:sub>
        </m:sSub>
      </m:oMath>
      <w:r w:rsidRPr="000A28AB">
        <w:rPr>
          <w:b w:val="0"/>
          <w:bCs w:val="0"/>
          <w:color w:val="auto"/>
        </w:rPr>
        <w:t xml:space="preserve"> is irrelevant. See also the hierarchy diagram in </w:t>
      </w:r>
      <w:r w:rsidRPr="000A28AB">
        <w:rPr>
          <w:b w:val="0"/>
          <w:bCs w:val="0"/>
          <w:color w:val="auto"/>
        </w:rPr>
        <w:fldChar w:fldCharType="begin"/>
      </w:r>
      <w:r w:rsidRPr="000A28AB">
        <w:rPr>
          <w:b w:val="0"/>
          <w:bCs w:val="0"/>
          <w:color w:val="auto"/>
        </w:rPr>
        <w:instrText xml:space="preserve"> REF _Ref453761140 \h  \* MERGEFORMAT </w:instrText>
      </w:r>
      <w:r w:rsidRPr="000A28AB">
        <w:rPr>
          <w:b w:val="0"/>
          <w:bCs w:val="0"/>
          <w:color w:val="auto"/>
        </w:rPr>
      </w:r>
      <w:r w:rsidRPr="000A28AB">
        <w:rPr>
          <w:b w:val="0"/>
          <w:bCs w:val="0"/>
          <w:color w:val="auto"/>
        </w:rPr>
        <w:fldChar w:fldCharType="separate"/>
      </w:r>
      <w:r w:rsidR="00796A41" w:rsidRPr="00796A41">
        <w:rPr>
          <w:b w:val="0"/>
          <w:bCs w:val="0"/>
          <w:color w:val="auto"/>
        </w:rPr>
        <w:t>Figure S2</w:t>
      </w:r>
      <w:r w:rsidRPr="000A28AB">
        <w:rPr>
          <w:b w:val="0"/>
          <w:bCs w:val="0"/>
          <w:color w:val="auto"/>
        </w:rPr>
        <w:fldChar w:fldCharType="end"/>
      </w:r>
      <w:r w:rsidRPr="000A28AB">
        <w:rPr>
          <w:b w:val="0"/>
          <w:bCs w:val="0"/>
          <w:color w:val="auto"/>
        </w:rPr>
        <w:t xml:space="preserve"> and a detailed discussion in Supporting text 1.</w:t>
      </w:r>
    </w:p>
    <w:p w14:paraId="3D60B62B" w14:textId="77777777" w:rsidR="00265875" w:rsidRPr="000A28AB" w:rsidRDefault="00265875" w:rsidP="00265875"/>
    <w:p w14:paraId="4239645D" w14:textId="77777777" w:rsidR="00750BAE" w:rsidRPr="000A28AB" w:rsidRDefault="00750BAE" w:rsidP="00C6622A"/>
    <w:tbl>
      <w:tblPr>
        <w:tblStyle w:val="LightShading"/>
        <w:tblW w:w="0" w:type="auto"/>
        <w:tblLook w:val="04A0" w:firstRow="1" w:lastRow="0" w:firstColumn="1" w:lastColumn="0" w:noHBand="0" w:noVBand="1"/>
      </w:tblPr>
      <w:tblGrid>
        <w:gridCol w:w="1134"/>
        <w:gridCol w:w="250"/>
        <w:gridCol w:w="925"/>
        <w:gridCol w:w="67"/>
        <w:gridCol w:w="1161"/>
        <w:gridCol w:w="1228"/>
        <w:gridCol w:w="1228"/>
        <w:gridCol w:w="1125"/>
        <w:gridCol w:w="1125"/>
      </w:tblGrid>
      <w:tr w:rsidR="007A7F01" w:rsidRPr="000A28AB" w14:paraId="3EFF799C" w14:textId="77777777" w:rsidTr="00B57EC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2ECC2E56" w14:textId="77777777" w:rsidR="007A7F01" w:rsidRPr="000A28AB" w:rsidRDefault="007A7F01" w:rsidP="00D31FC6">
            <w:pPr>
              <w:ind w:firstLine="0"/>
              <w:jc w:val="center"/>
              <w:rPr>
                <w:sz w:val="18"/>
                <w:szCs w:val="18"/>
              </w:rPr>
            </w:pPr>
          </w:p>
        </w:tc>
        <w:tc>
          <w:tcPr>
            <w:tcW w:w="2403" w:type="dxa"/>
            <w:gridSpan w:val="4"/>
          </w:tcPr>
          <w:p w14:paraId="6A1A57F4"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A</w:t>
            </w:r>
          </w:p>
        </w:tc>
        <w:tc>
          <w:tcPr>
            <w:tcW w:w="2456" w:type="dxa"/>
            <w:gridSpan w:val="2"/>
          </w:tcPr>
          <w:p w14:paraId="0FAD2D1F"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B</w:t>
            </w:r>
          </w:p>
        </w:tc>
        <w:tc>
          <w:tcPr>
            <w:tcW w:w="2250" w:type="dxa"/>
            <w:gridSpan w:val="2"/>
          </w:tcPr>
          <w:p w14:paraId="01A8ACF2" w14:textId="77777777" w:rsidR="007A7F01" w:rsidRPr="000A28AB" w:rsidRDefault="007A7F01" w:rsidP="00D31FC6">
            <w:pPr>
              <w:ind w:firstLine="0"/>
              <w:jc w:val="center"/>
              <w:cnfStyle w:val="100000000000" w:firstRow="1" w:lastRow="0" w:firstColumn="0" w:lastColumn="0" w:oddVBand="0" w:evenVBand="0" w:oddHBand="0" w:evenHBand="0" w:firstRowFirstColumn="0" w:firstRowLastColumn="0" w:lastRowFirstColumn="0" w:lastRowLastColumn="0"/>
              <w:rPr>
                <w:sz w:val="18"/>
                <w:szCs w:val="18"/>
              </w:rPr>
            </w:pPr>
            <w:r w:rsidRPr="000A28AB">
              <w:rPr>
                <w:sz w:val="18"/>
                <w:szCs w:val="18"/>
              </w:rPr>
              <w:t>Experiment C</w:t>
            </w:r>
          </w:p>
        </w:tc>
      </w:tr>
      <w:tr w:rsidR="00CB76DE" w:rsidRPr="000A28AB" w14:paraId="52CEDF72" w14:textId="77777777" w:rsidTr="002658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4" w:type="dxa"/>
            <w:gridSpan w:val="2"/>
          </w:tcPr>
          <w:p w14:paraId="69E92A44" w14:textId="77777777" w:rsidR="00CB76DE" w:rsidRPr="000A28AB" w:rsidRDefault="00CB76DE" w:rsidP="00D31FC6">
            <w:pPr>
              <w:ind w:firstLine="0"/>
              <w:jc w:val="center"/>
              <w:rPr>
                <w:i/>
                <w:iCs/>
                <w:sz w:val="18"/>
                <w:szCs w:val="18"/>
              </w:rPr>
            </w:pPr>
            <w:r w:rsidRPr="000A28AB">
              <w:rPr>
                <w:i/>
                <w:iCs/>
                <w:sz w:val="18"/>
                <w:szCs w:val="18"/>
              </w:rPr>
              <w:t>Strain</w:t>
            </w:r>
          </w:p>
          <w:p w14:paraId="31075AC8" w14:textId="77777777" w:rsidR="00CB76DE" w:rsidRPr="000A28AB" w:rsidRDefault="00CB76DE" w:rsidP="00D31FC6">
            <w:pPr>
              <w:ind w:firstLine="0"/>
              <w:jc w:val="center"/>
              <w:rPr>
                <w:sz w:val="18"/>
                <w:szCs w:val="18"/>
              </w:rPr>
            </w:pPr>
            <w:r w:rsidRPr="000A28AB">
              <w:rPr>
                <w:i/>
                <w:iCs/>
                <w:sz w:val="18"/>
                <w:szCs w:val="18"/>
              </w:rPr>
              <w:t>Parameter</w:t>
            </w:r>
          </w:p>
        </w:tc>
        <w:tc>
          <w:tcPr>
            <w:tcW w:w="992" w:type="dxa"/>
            <w:gridSpan w:val="2"/>
          </w:tcPr>
          <w:p w14:paraId="0232699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61" w:type="dxa"/>
          </w:tcPr>
          <w:p w14:paraId="6309DC3C"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228" w:type="dxa"/>
          </w:tcPr>
          <w:p w14:paraId="0C52D8D9"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228" w:type="dxa"/>
          </w:tcPr>
          <w:p w14:paraId="6155A84A"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c>
          <w:tcPr>
            <w:tcW w:w="1125" w:type="dxa"/>
          </w:tcPr>
          <w:p w14:paraId="2E260636"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GFP</w:t>
            </w:r>
          </w:p>
        </w:tc>
        <w:tc>
          <w:tcPr>
            <w:tcW w:w="1125" w:type="dxa"/>
          </w:tcPr>
          <w:p w14:paraId="03C90B9B" w14:textId="77777777" w:rsidR="00CB76DE" w:rsidRPr="000A28AB" w:rsidRDefault="00CB76DE"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Pr>
                <w:b/>
                <w:bCs/>
                <w:sz w:val="18"/>
                <w:szCs w:val="18"/>
              </w:rPr>
              <w:t>RFP</w:t>
            </w:r>
          </w:p>
        </w:tc>
      </w:tr>
      <w:tr w:rsidR="007A7F01" w:rsidRPr="000A28AB" w14:paraId="52407EF8"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655F03B6" w14:textId="77777777" w:rsidR="007A7F01" w:rsidRPr="000A28AB" w:rsidRDefault="00776FFC"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N</m:t>
                    </m:r>
                  </m:e>
                  <m:sub>
                    <m:r>
                      <m:rPr>
                        <m:sty m:val="bi"/>
                      </m:rPr>
                      <w:rPr>
                        <w:rFonts w:ascii="Cambria Math" w:hAnsi="Cambria Math"/>
                        <w:color w:val="auto"/>
                        <w:sz w:val="18"/>
                        <w:szCs w:val="18"/>
                      </w:rPr>
                      <m:t>0</m:t>
                    </m:r>
                  </m:sub>
                </m:sSub>
              </m:oMath>
            </m:oMathPara>
          </w:p>
        </w:tc>
        <w:tc>
          <w:tcPr>
            <w:tcW w:w="1175" w:type="dxa"/>
            <w:gridSpan w:val="2"/>
          </w:tcPr>
          <w:p w14:paraId="091E3B28"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.125</w:t>
            </w:r>
          </w:p>
        </w:tc>
        <w:tc>
          <w:tcPr>
            <w:tcW w:w="1228" w:type="dxa"/>
            <w:gridSpan w:val="2"/>
          </w:tcPr>
          <w:p w14:paraId="67D01F6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.124</w:t>
            </w:r>
          </w:p>
        </w:tc>
        <w:tc>
          <w:tcPr>
            <w:tcW w:w="1228" w:type="dxa"/>
          </w:tcPr>
          <w:p w14:paraId="3652BE1D"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.286</w:t>
            </w:r>
          </w:p>
        </w:tc>
        <w:tc>
          <w:tcPr>
            <w:tcW w:w="1228" w:type="dxa"/>
          </w:tcPr>
          <w:p w14:paraId="1F5441BE"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.23</w:t>
            </w:r>
          </w:p>
        </w:tc>
        <w:tc>
          <w:tcPr>
            <w:tcW w:w="1125" w:type="dxa"/>
          </w:tcPr>
          <w:p w14:paraId="7E6ADC61"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Pr>
          <w:p w14:paraId="6495649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.204</w:t>
            </w:r>
          </w:p>
        </w:tc>
      </w:tr>
      <w:tr w:rsidR="007A7F01" w:rsidRPr="000A28AB" w14:paraId="7EF9D97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0F53DDF1"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K</m:t>
                </m:r>
              </m:oMath>
            </m:oMathPara>
          </w:p>
        </w:tc>
        <w:tc>
          <w:tcPr>
            <w:tcW w:w="1175" w:type="dxa"/>
            <w:gridSpan w:val="2"/>
          </w:tcPr>
          <w:p w14:paraId="1F7624F8"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.528</w:t>
            </w:r>
          </w:p>
        </w:tc>
        <w:tc>
          <w:tcPr>
            <w:tcW w:w="1228" w:type="dxa"/>
            <w:gridSpan w:val="2"/>
          </w:tcPr>
          <w:p w14:paraId="1274FD5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.65</w:t>
            </w:r>
          </w:p>
        </w:tc>
        <w:tc>
          <w:tcPr>
            <w:tcW w:w="1228" w:type="dxa"/>
          </w:tcPr>
          <w:p w14:paraId="2D278B69"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.619</w:t>
            </w:r>
          </w:p>
        </w:tc>
        <w:tc>
          <w:tcPr>
            <w:tcW w:w="1228" w:type="dxa"/>
          </w:tcPr>
          <w:p w14:paraId="611BF357" w14:textId="12CB8D22"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w:t>
            </w:r>
            <w:r w:rsidR="008F71E3">
              <w:rPr>
                <w:sz w:val="18"/>
                <w:szCs w:val="18"/>
              </w:rPr>
              <w:t>27</w:t>
            </w:r>
          </w:p>
        </w:tc>
        <w:tc>
          <w:tcPr>
            <w:tcW w:w="1125" w:type="dxa"/>
          </w:tcPr>
          <w:p w14:paraId="0853334A"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.633</w:t>
            </w:r>
          </w:p>
        </w:tc>
        <w:tc>
          <w:tcPr>
            <w:tcW w:w="1125" w:type="dxa"/>
          </w:tcPr>
          <w:p w14:paraId="7AE359D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.74</w:t>
            </w:r>
          </w:p>
        </w:tc>
      </w:tr>
      <w:tr w:rsidR="007A7F01" w:rsidRPr="000A28AB" w14:paraId="41895D8C" w14:textId="77777777" w:rsidTr="00B57EC6">
        <w:tc>
          <w:tcPr>
            <w:cnfStyle w:val="001000000000" w:firstRow="0" w:lastRow="0" w:firstColumn="1" w:lastColumn="0" w:oddVBand="0" w:evenVBand="0" w:oddHBand="0" w:evenHBand="0" w:firstRowFirstColumn="0" w:firstRowLastColumn="0" w:lastRowFirstColumn="0" w:lastRowLastColumn="0"/>
            <w:tcW w:w="1134" w:type="dxa"/>
          </w:tcPr>
          <w:p w14:paraId="521917D4"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r</m:t>
                </m:r>
              </m:oMath>
            </m:oMathPara>
          </w:p>
        </w:tc>
        <w:tc>
          <w:tcPr>
            <w:tcW w:w="1175" w:type="dxa"/>
            <w:gridSpan w:val="2"/>
          </w:tcPr>
          <w:p w14:paraId="27B3F942"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.376</w:t>
            </w:r>
          </w:p>
        </w:tc>
        <w:tc>
          <w:tcPr>
            <w:tcW w:w="1228" w:type="dxa"/>
            <w:gridSpan w:val="2"/>
          </w:tcPr>
          <w:p w14:paraId="3E6E194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.587</w:t>
            </w:r>
          </w:p>
        </w:tc>
        <w:tc>
          <w:tcPr>
            <w:tcW w:w="1228" w:type="dxa"/>
          </w:tcPr>
          <w:p w14:paraId="20CC19B3"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.304</w:t>
            </w:r>
          </w:p>
        </w:tc>
        <w:tc>
          <w:tcPr>
            <w:tcW w:w="1228" w:type="dxa"/>
          </w:tcPr>
          <w:p w14:paraId="5102B341" w14:textId="2A4E583F"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.48</w:t>
            </w:r>
            <w:r w:rsidR="008F71E3">
              <w:rPr>
                <w:sz w:val="18"/>
                <w:szCs w:val="18"/>
              </w:rPr>
              <w:t>4</w:t>
            </w:r>
          </w:p>
        </w:tc>
        <w:tc>
          <w:tcPr>
            <w:tcW w:w="1125" w:type="dxa"/>
          </w:tcPr>
          <w:p w14:paraId="6FA3AC89"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c>
          <w:tcPr>
            <w:tcW w:w="1125" w:type="dxa"/>
          </w:tcPr>
          <w:p w14:paraId="751F017F"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8</w:t>
            </w:r>
          </w:p>
        </w:tc>
      </w:tr>
      <w:tr w:rsidR="007A7F01" w:rsidRPr="000A28AB" w14:paraId="3C863A2A"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Pr>
          <w:p w14:paraId="4DD699CD"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ν</m:t>
                </m:r>
              </m:oMath>
            </m:oMathPara>
          </w:p>
        </w:tc>
        <w:tc>
          <w:tcPr>
            <w:tcW w:w="1175" w:type="dxa"/>
            <w:gridSpan w:val="2"/>
          </w:tcPr>
          <w:p w14:paraId="3CD7346D"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2.636</w:t>
            </w:r>
          </w:p>
        </w:tc>
        <w:tc>
          <w:tcPr>
            <w:tcW w:w="1228" w:type="dxa"/>
            <w:gridSpan w:val="2"/>
          </w:tcPr>
          <w:p w14:paraId="2703031B"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228" w:type="dxa"/>
          </w:tcPr>
          <w:p w14:paraId="399ADD8E"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2.484</w:t>
            </w:r>
          </w:p>
        </w:tc>
        <w:tc>
          <w:tcPr>
            <w:tcW w:w="1228" w:type="dxa"/>
          </w:tcPr>
          <w:p w14:paraId="053253A7" w14:textId="008E5346" w:rsidR="007A7F01" w:rsidRPr="000A28AB" w:rsidRDefault="00265875"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r w:rsidR="008F71E3">
              <w:rPr>
                <w:sz w:val="18"/>
                <w:szCs w:val="18"/>
              </w:rPr>
              <w:t>491</w:t>
            </w:r>
          </w:p>
        </w:tc>
        <w:tc>
          <w:tcPr>
            <w:tcW w:w="1125" w:type="dxa"/>
          </w:tcPr>
          <w:p w14:paraId="76BFD095"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1*</w:t>
            </w:r>
          </w:p>
        </w:tc>
        <w:tc>
          <w:tcPr>
            <w:tcW w:w="1125" w:type="dxa"/>
          </w:tcPr>
          <w:p w14:paraId="37B1D6B2"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.164</w:t>
            </w:r>
          </w:p>
        </w:tc>
      </w:tr>
      <w:tr w:rsidR="007A7F01" w:rsidRPr="000A28AB" w14:paraId="160DD175" w14:textId="77777777" w:rsidTr="00B57EC6">
        <w:tc>
          <w:tcPr>
            <w:cnfStyle w:val="001000000000" w:firstRow="0" w:lastRow="0" w:firstColumn="1" w:lastColumn="0" w:oddVBand="0" w:evenVBand="0" w:oddHBand="0" w:evenHBand="0" w:firstRowFirstColumn="0" w:firstRowLastColumn="0" w:lastRowFirstColumn="0" w:lastRowLastColumn="0"/>
            <w:tcW w:w="1134" w:type="dxa"/>
            <w:tcBorders>
              <w:bottom w:val="nil"/>
            </w:tcBorders>
          </w:tcPr>
          <w:p w14:paraId="04722C63" w14:textId="77777777" w:rsidR="007A7F01" w:rsidRPr="000A28AB" w:rsidRDefault="00776FFC" w:rsidP="00D31FC6">
            <w:pPr>
              <w:ind w:firstLine="0"/>
              <w:jc w:val="center"/>
              <w:rPr>
                <w:sz w:val="18"/>
                <w:szCs w:val="18"/>
                <w:vertAlign w:val="subscript"/>
              </w:rPr>
            </w:pPr>
            <m:oMathPara>
              <m:oMath>
                <m:sSub>
                  <m:sSubPr>
                    <m:ctrlPr>
                      <w:rPr>
                        <w:rFonts w:ascii="Cambria Math" w:hAnsi="Cambria Math"/>
                        <w:i/>
                        <w:color w:val="auto"/>
                        <w:sz w:val="18"/>
                        <w:szCs w:val="18"/>
                      </w:rPr>
                    </m:ctrlPr>
                  </m:sSubPr>
                  <m:e>
                    <m:r>
                      <m:rPr>
                        <m:sty m:val="bi"/>
                      </m:rPr>
                      <w:rPr>
                        <w:rFonts w:ascii="Cambria Math" w:hAnsi="Cambria Math"/>
                        <w:color w:val="auto"/>
                        <w:sz w:val="18"/>
                        <w:szCs w:val="18"/>
                      </w:rPr>
                      <m:t>q</m:t>
                    </m:r>
                  </m:e>
                  <m:sub>
                    <m:r>
                      <m:rPr>
                        <m:sty m:val="bi"/>
                      </m:rPr>
                      <w:rPr>
                        <w:rFonts w:ascii="Cambria Math" w:hAnsi="Cambria Math"/>
                        <w:color w:val="auto"/>
                        <w:sz w:val="18"/>
                        <w:szCs w:val="18"/>
                      </w:rPr>
                      <m:t>0</m:t>
                    </m:r>
                  </m:sub>
                </m:sSub>
              </m:oMath>
            </m:oMathPara>
          </w:p>
        </w:tc>
        <w:tc>
          <w:tcPr>
            <w:tcW w:w="1175" w:type="dxa"/>
            <w:gridSpan w:val="2"/>
            <w:tcBorders>
              <w:bottom w:val="nil"/>
            </w:tcBorders>
          </w:tcPr>
          <w:p w14:paraId="2B1D7E40"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.032</w:t>
            </w:r>
          </w:p>
        </w:tc>
        <w:tc>
          <w:tcPr>
            <w:tcW w:w="1228" w:type="dxa"/>
            <w:gridSpan w:val="2"/>
            <w:tcBorders>
              <w:bottom w:val="nil"/>
            </w:tcBorders>
          </w:tcPr>
          <w:p w14:paraId="25811E24"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.008</w:t>
            </w:r>
          </w:p>
        </w:tc>
        <w:tc>
          <w:tcPr>
            <w:tcW w:w="1228" w:type="dxa"/>
            <w:tcBorders>
              <w:bottom w:val="nil"/>
            </w:tcBorders>
          </w:tcPr>
          <w:p w14:paraId="656E0A1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228" w:type="dxa"/>
            <w:tcBorders>
              <w:bottom w:val="nil"/>
            </w:tcBorders>
          </w:tcPr>
          <w:p w14:paraId="49860B57" w14:textId="77777777" w:rsidR="007A7F01" w:rsidRPr="000A28AB" w:rsidRDefault="007A7F01"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b/>
                <w:bCs/>
                <w:sz w:val="18"/>
                <w:szCs w:val="18"/>
              </w:rPr>
              <w:t>-*</w:t>
            </w:r>
          </w:p>
        </w:tc>
        <w:tc>
          <w:tcPr>
            <w:tcW w:w="1125" w:type="dxa"/>
            <w:tcBorders>
              <w:bottom w:val="nil"/>
            </w:tcBorders>
          </w:tcPr>
          <w:p w14:paraId="366DF387"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sz w:val="18"/>
                <w:szCs w:val="18"/>
              </w:rPr>
            </w:pPr>
            <w:r w:rsidRPr="000A28AB">
              <w:rPr>
                <w:sz w:val="18"/>
                <w:szCs w:val="18"/>
              </w:rPr>
              <w:t>0</w:t>
            </w:r>
            <w:r w:rsidR="007A7F01" w:rsidRPr="000A28AB">
              <w:rPr>
                <w:sz w:val="18"/>
                <w:szCs w:val="18"/>
              </w:rPr>
              <w:t>.039</w:t>
            </w:r>
          </w:p>
        </w:tc>
        <w:tc>
          <w:tcPr>
            <w:tcW w:w="1125" w:type="dxa"/>
            <w:tcBorders>
              <w:bottom w:val="nil"/>
            </w:tcBorders>
          </w:tcPr>
          <w:p w14:paraId="3324639A" w14:textId="77777777" w:rsidR="007A7F01" w:rsidRPr="000A28AB" w:rsidRDefault="00030B8A" w:rsidP="00D31FC6">
            <w:pPr>
              <w:ind w:firstLine="0"/>
              <w:jc w:val="center"/>
              <w:cnfStyle w:val="000000000000" w:firstRow="0" w:lastRow="0" w:firstColumn="0" w:lastColumn="0" w:oddVBand="0" w:evenVBand="0" w:oddHBand="0" w:evenHBand="0" w:firstRowFirstColumn="0" w:firstRowLastColumn="0" w:lastRowFirstColumn="0" w:lastRowLastColumn="0"/>
              <w:rPr>
                <w:b/>
                <w:bCs/>
                <w:sz w:val="18"/>
                <w:szCs w:val="18"/>
              </w:rPr>
            </w:pPr>
            <w:r w:rsidRPr="000A28AB">
              <w:rPr>
                <w:sz w:val="18"/>
                <w:szCs w:val="18"/>
              </w:rPr>
              <w:t>0</w:t>
            </w:r>
            <w:r w:rsidR="007A7F01" w:rsidRPr="000A28AB">
              <w:rPr>
                <w:sz w:val="18"/>
                <w:szCs w:val="18"/>
              </w:rPr>
              <w:t>.393</w:t>
            </w:r>
          </w:p>
        </w:tc>
      </w:tr>
      <w:tr w:rsidR="007A7F01" w:rsidRPr="000A28AB" w14:paraId="5912A6FE" w14:textId="77777777" w:rsidTr="00B57EC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34" w:type="dxa"/>
            <w:tcBorders>
              <w:top w:val="nil"/>
              <w:bottom w:val="single" w:sz="4" w:space="0" w:color="auto"/>
            </w:tcBorders>
          </w:tcPr>
          <w:p w14:paraId="2B29260F" w14:textId="77777777" w:rsidR="007A7F01" w:rsidRPr="000A28AB" w:rsidRDefault="007A7F01" w:rsidP="00D31FC6">
            <w:pPr>
              <w:ind w:firstLine="0"/>
              <w:jc w:val="center"/>
              <w:rPr>
                <w:sz w:val="18"/>
                <w:szCs w:val="18"/>
              </w:rPr>
            </w:pPr>
            <m:oMathPara>
              <m:oMath>
                <m:r>
                  <m:rPr>
                    <m:sty m:val="bi"/>
                  </m:rPr>
                  <w:rPr>
                    <w:rFonts w:ascii="Cambria Math" w:hAnsi="Cambria Math"/>
                    <w:color w:val="auto"/>
                    <w:sz w:val="18"/>
                    <w:szCs w:val="18"/>
                  </w:rPr>
                  <m:t>v</m:t>
                </m:r>
              </m:oMath>
            </m:oMathPara>
          </w:p>
        </w:tc>
        <w:tc>
          <w:tcPr>
            <w:tcW w:w="1175" w:type="dxa"/>
            <w:gridSpan w:val="2"/>
            <w:tcBorders>
              <w:top w:val="nil"/>
              <w:bottom w:val="single" w:sz="4" w:space="0" w:color="auto"/>
            </w:tcBorders>
          </w:tcPr>
          <w:p w14:paraId="64A5DBE6" w14:textId="77777777" w:rsidR="007A7F01" w:rsidRPr="000A28AB" w:rsidRDefault="00030B8A"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.937</w:t>
            </w:r>
          </w:p>
        </w:tc>
        <w:tc>
          <w:tcPr>
            <w:tcW w:w="1228" w:type="dxa"/>
            <w:gridSpan w:val="2"/>
            <w:tcBorders>
              <w:top w:val="nil"/>
              <w:bottom w:val="single" w:sz="4" w:space="0" w:color="auto"/>
            </w:tcBorders>
          </w:tcPr>
          <w:p w14:paraId="49F1E736"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3.735</w:t>
            </w:r>
          </w:p>
        </w:tc>
        <w:tc>
          <w:tcPr>
            <w:tcW w:w="1228" w:type="dxa"/>
            <w:tcBorders>
              <w:top w:val="nil"/>
              <w:bottom w:val="single" w:sz="4" w:space="0" w:color="auto"/>
            </w:tcBorders>
          </w:tcPr>
          <w:p w14:paraId="603FE898" w14:textId="77777777" w:rsidR="007A7F01" w:rsidRPr="000A28AB" w:rsidRDefault="007A7F01" w:rsidP="00D31FC6">
            <w:pPr>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228" w:type="dxa"/>
            <w:tcBorders>
              <w:top w:val="nil"/>
              <w:bottom w:val="single" w:sz="4" w:space="0" w:color="auto"/>
            </w:tcBorders>
          </w:tcPr>
          <w:p w14:paraId="0ECAF13A" w14:textId="77777777" w:rsidR="007A7F01" w:rsidRPr="000A28AB" w:rsidRDefault="007A7F01"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b/>
                <w:bCs/>
                <w:sz w:val="18"/>
                <w:szCs w:val="18"/>
              </w:rPr>
              <w:t>-*</w:t>
            </w:r>
          </w:p>
        </w:tc>
        <w:tc>
          <w:tcPr>
            <w:tcW w:w="1125" w:type="dxa"/>
            <w:tcBorders>
              <w:top w:val="nil"/>
              <w:bottom w:val="single" w:sz="4" w:space="0" w:color="auto"/>
            </w:tcBorders>
          </w:tcPr>
          <w:p w14:paraId="1A950807"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sz w:val="18"/>
                <w:szCs w:val="18"/>
              </w:rPr>
            </w:pPr>
            <w:r w:rsidRPr="000A28AB">
              <w:rPr>
                <w:sz w:val="18"/>
                <w:szCs w:val="18"/>
              </w:rPr>
              <w:t>0</w:t>
            </w:r>
            <w:r w:rsidR="007A7F01" w:rsidRPr="000A28AB">
              <w:rPr>
                <w:sz w:val="18"/>
                <w:szCs w:val="18"/>
              </w:rPr>
              <w:t>.188</w:t>
            </w:r>
          </w:p>
        </w:tc>
        <w:tc>
          <w:tcPr>
            <w:tcW w:w="1125" w:type="dxa"/>
            <w:tcBorders>
              <w:top w:val="nil"/>
              <w:bottom w:val="single" w:sz="4" w:space="0" w:color="auto"/>
            </w:tcBorders>
          </w:tcPr>
          <w:p w14:paraId="6261B2BB" w14:textId="77777777" w:rsidR="007A7F01" w:rsidRPr="000A28AB" w:rsidRDefault="00030B8A" w:rsidP="00D31FC6">
            <w:pPr>
              <w:keepNext/>
              <w:ind w:firstLine="0"/>
              <w:jc w:val="center"/>
              <w:cnfStyle w:val="000000100000" w:firstRow="0" w:lastRow="0" w:firstColumn="0" w:lastColumn="0" w:oddVBand="0" w:evenVBand="0" w:oddHBand="1" w:evenHBand="0" w:firstRowFirstColumn="0" w:firstRowLastColumn="0" w:lastRowFirstColumn="0" w:lastRowLastColumn="0"/>
              <w:rPr>
                <w:b/>
                <w:bCs/>
                <w:sz w:val="18"/>
                <w:szCs w:val="18"/>
              </w:rPr>
            </w:pPr>
            <w:r w:rsidRPr="000A28AB">
              <w:rPr>
                <w:sz w:val="18"/>
                <w:szCs w:val="18"/>
              </w:rPr>
              <w:t>0</w:t>
            </w:r>
            <w:r w:rsidR="007A7F01" w:rsidRPr="000A28AB">
              <w:rPr>
                <w:sz w:val="18"/>
                <w:szCs w:val="18"/>
              </w:rPr>
              <w:t>.104</w:t>
            </w:r>
          </w:p>
        </w:tc>
      </w:tr>
    </w:tbl>
    <w:p w14:paraId="3B9D502A" w14:textId="77777777" w:rsidR="007A7F01" w:rsidRPr="00265875" w:rsidRDefault="00617C36" w:rsidP="00C6622A">
      <w:pPr>
        <w:pStyle w:val="Caption"/>
        <w:jc w:val="center"/>
        <w:rPr>
          <w:b w:val="0"/>
          <w:bCs w:val="0"/>
          <w:color w:val="auto"/>
        </w:rPr>
      </w:pPr>
      <w:bookmarkStart w:id="14" w:name="_Ref453683761"/>
      <w:r w:rsidRPr="000A28AB">
        <w:rPr>
          <w:color w:val="auto"/>
        </w:rPr>
        <w:t>Table S</w:t>
      </w:r>
      <w:r w:rsidRPr="000A28AB">
        <w:rPr>
          <w:color w:val="auto"/>
        </w:rPr>
        <w:fldChar w:fldCharType="begin"/>
      </w:r>
      <w:r w:rsidRPr="000A28AB">
        <w:rPr>
          <w:color w:val="auto"/>
        </w:rPr>
        <w:instrText xml:space="preserve"> SEQ Table_S \* ARABIC </w:instrText>
      </w:r>
      <w:r w:rsidRPr="000A28AB">
        <w:rPr>
          <w:color w:val="auto"/>
        </w:rPr>
        <w:fldChar w:fldCharType="separate"/>
      </w:r>
      <w:r w:rsidR="00796A41">
        <w:rPr>
          <w:noProof/>
          <w:color w:val="auto"/>
        </w:rPr>
        <w:t>2</w:t>
      </w:r>
      <w:r w:rsidRPr="000A28AB">
        <w:rPr>
          <w:color w:val="auto"/>
        </w:rPr>
        <w:fldChar w:fldCharType="end"/>
      </w:r>
      <w:bookmarkEnd w:id="14"/>
      <w:r w:rsidRPr="000A28AB">
        <w:rPr>
          <w:color w:val="auto"/>
        </w:rPr>
        <w:t>.</w:t>
      </w:r>
      <w:r w:rsidR="00F56E25" w:rsidRPr="000A28AB">
        <w:rPr>
          <w:color w:val="auto"/>
        </w:rPr>
        <w:t xml:space="preserve"> Estimated parameters from growth model fitting.</w:t>
      </w:r>
      <w:r w:rsidR="00265875" w:rsidRPr="000A28AB">
        <w:rPr>
          <w:color w:val="auto"/>
        </w:rPr>
        <w:t xml:space="preserve"> </w:t>
      </w:r>
      <w:r w:rsidR="00265875" w:rsidRPr="000A28AB">
        <w:rPr>
          <w:b w:val="0"/>
          <w:bCs w:val="0"/>
          <w:color w:val="auto"/>
        </w:rPr>
        <w:t>* denotes fixed parameters; - denotes invalid parameter values.</w:t>
      </w:r>
    </w:p>
    <w:sectPr w:rsidR="007A7F01" w:rsidRPr="00265875" w:rsidSect="00976B4B">
      <w:headerReference w:type="even" r:id="rId23"/>
      <w:headerReference w:type="default" r:id="rId24"/>
      <w:footerReference w:type="even" r:id="rId25"/>
      <w:footerReference w:type="default" r:id="rId26"/>
      <w:type w:val="continuous"/>
      <w:pgSz w:w="11906" w:h="16838"/>
      <w:pgMar w:top="1440" w:right="1797" w:bottom="1440" w:left="1797" w:header="709" w:footer="709" w:gutter="0"/>
      <w:lnNumType w:countBy="1" w:restart="continuous"/>
      <w:cols w:space="708"/>
      <w:titlePg/>
      <w:rtlGutter/>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3F5EC71" w14:textId="77777777" w:rsidR="00776FFC" w:rsidRDefault="00776FFC">
      <w:pPr>
        <w:spacing w:line="240" w:lineRule="auto"/>
      </w:pPr>
      <w:r>
        <w:separator/>
      </w:r>
    </w:p>
  </w:endnote>
  <w:endnote w:type="continuationSeparator" w:id="0">
    <w:p w14:paraId="71226391" w14:textId="77777777" w:rsidR="00776FFC" w:rsidRDefault="00776FF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Palatino Linotype">
    <w:panose1 w:val="02040502050505030304"/>
    <w:charset w:val="00"/>
    <w:family w:val="auto"/>
    <w:pitch w:val="variable"/>
    <w:sig w:usb0="E0000287" w:usb1="40000013" w:usb2="00000000" w:usb3="00000000" w:csb0="0000019F" w:csb1="00000000"/>
  </w:font>
  <w:font w:name="ＭＳ ゴシック">
    <w:charset w:val="80"/>
    <w:family w:val="auto"/>
    <w:pitch w:val="variable"/>
    <w:sig w:usb0="E00002FF" w:usb1="6AC7FDFB" w:usb2="08000012" w:usb3="00000000" w:csb0="0002009F" w:csb1="00000000"/>
  </w:font>
  <w:font w:name="Cambria">
    <w:panose1 w:val="02040503050406030204"/>
    <w:charset w:val="00"/>
    <w:family w:val="auto"/>
    <w:pitch w:val="variable"/>
    <w:sig w:usb0="E00002FF" w:usb1="400004FF" w:usb2="00000000" w:usb3="00000000" w:csb0="0000019F" w:csb1="00000000"/>
  </w:font>
  <w:font w:name="Tahoma">
    <w:panose1 w:val="020B0604030504040204"/>
    <w:charset w:val="00"/>
    <w:family w:val="auto"/>
    <w:pitch w:val="variable"/>
    <w:sig w:usb0="E1002EFF" w:usb1="C000605B" w:usb2="00000029" w:usb3="00000000" w:csb0="000101FF" w:csb1="00000000"/>
  </w:font>
  <w:font w:name="Cambria Math">
    <w:panose1 w:val="02040503050406030204"/>
    <w:charset w:val="00"/>
    <w:family w:val="auto"/>
    <w:pitch w:val="variable"/>
    <w:sig w:usb0="E00002FF" w:usb1="420024FF" w:usb2="00000000" w:usb3="00000000" w:csb0="0000019F" w:csb1="00000000"/>
  </w:font>
  <w:font w:name="MS Mincho">
    <w:panose1 w:val="02020609040205080304"/>
    <w:charset w:val="80"/>
    <w:family w:val="auto"/>
    <w:pitch w:val="variable"/>
    <w:sig w:usb0="E00002FF" w:usb1="6AC7FDFB" w:usb2="08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5551839"/>
      <w:docPartObj>
        <w:docPartGallery w:val="Page Numbers (Bottom of Page)"/>
        <w:docPartUnique/>
      </w:docPartObj>
    </w:sdtPr>
    <w:sdtEndPr>
      <w:rPr>
        <w:noProof/>
      </w:rPr>
    </w:sdtEndPr>
    <w:sdtContent>
      <w:p w14:paraId="56FFEAF0" w14:textId="77777777" w:rsidR="0099718F" w:rsidRDefault="0099718F">
        <w:pPr>
          <w:pStyle w:val="Footer"/>
          <w:jc w:val="center"/>
        </w:pPr>
        <w:r>
          <w:fldChar w:fldCharType="begin"/>
        </w:r>
        <w:r>
          <w:instrText xml:space="preserve"> PAGE   \* MERGEFORMAT </w:instrText>
        </w:r>
        <w:r>
          <w:fldChar w:fldCharType="separate"/>
        </w:r>
        <w:r>
          <w:rPr>
            <w:noProof/>
          </w:rPr>
          <w:t>8</w:t>
        </w:r>
        <w:r>
          <w:rPr>
            <w:noProof/>
          </w:rPr>
          <w:fldChar w:fldCharType="end"/>
        </w:r>
      </w:p>
    </w:sdtContent>
  </w:sdt>
  <w:p w14:paraId="32E4E768" w14:textId="77777777" w:rsidR="0099718F" w:rsidRDefault="0099718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82408124"/>
      <w:docPartObj>
        <w:docPartGallery w:val="Page Numbers (Bottom of Page)"/>
        <w:docPartUnique/>
      </w:docPartObj>
    </w:sdtPr>
    <w:sdtEndPr/>
    <w:sdtContent>
      <w:p w14:paraId="7B53EAA1" w14:textId="77777777" w:rsidR="0099718F" w:rsidRDefault="0099718F" w:rsidP="00B57EC6">
        <w:pPr>
          <w:pStyle w:val="Footer"/>
          <w:jc w:val="center"/>
        </w:pPr>
        <w:r>
          <w:fldChar w:fldCharType="begin"/>
        </w:r>
        <w:r w:rsidRPr="00E95165">
          <w:instrText xml:space="preserve"> PAGE   \* MERGEFORMAT </w:instrText>
        </w:r>
        <w:r>
          <w:fldChar w:fldCharType="separate"/>
        </w:r>
        <w:r w:rsidR="00796A41">
          <w:rPr>
            <w:noProof/>
          </w:rPr>
          <w:t>5</w:t>
        </w:r>
        <w:r>
          <w:rPr>
            <w:noProof/>
          </w:rPr>
          <w:fldChar w:fldCharType="end"/>
        </w:r>
      </w:p>
    </w:sdtContent>
  </w:sdt>
  <w:p w14:paraId="5D5D09E3" w14:textId="77777777" w:rsidR="0099718F" w:rsidRDefault="0099718F" w:rsidP="00B57EC6">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722A80F" w14:textId="77777777" w:rsidR="00776FFC" w:rsidRDefault="00776FFC">
      <w:pPr>
        <w:spacing w:line="240" w:lineRule="auto"/>
      </w:pPr>
      <w:r>
        <w:separator/>
      </w:r>
    </w:p>
  </w:footnote>
  <w:footnote w:type="continuationSeparator" w:id="0">
    <w:p w14:paraId="18C3C050" w14:textId="77777777" w:rsidR="00776FFC" w:rsidRDefault="00776FFC">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666AAA6" w14:textId="77777777" w:rsidR="0099718F" w:rsidRDefault="0099718F" w:rsidP="00B57EC6">
    <w:pPr>
      <w:pStyle w:val="Header"/>
      <w:jc w:val="right"/>
    </w:pPr>
    <w:r w:rsidRPr="00E95165">
      <w:t>Predicting competitions from growth curves</w:t>
    </w: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3E329C7" w14:textId="59F20324" w:rsidR="0099718F" w:rsidRDefault="0099718F" w:rsidP="00B57EC6">
    <w:pPr>
      <w:pStyle w:val="Header"/>
      <w:jc w:val="right"/>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2E07DDB"/>
    <w:multiLevelType w:val="hybridMultilevel"/>
    <w:tmpl w:val="267A6E0C"/>
    <w:lvl w:ilvl="0" w:tplc="04090001">
      <w:start w:val="1"/>
      <w:numFmt w:val="bullet"/>
      <w:lvlText w:val=""/>
      <w:lvlJc w:val="left"/>
      <w:pPr>
        <w:ind w:left="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210"/>
  <w:activeWritingStyle w:appName="MSWord" w:lang="en-US" w:vendorID="64" w:dllVersion="131078" w:nlCheck="1" w:checkStyle="0"/>
  <w:defaultTabStop w:val="720"/>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A7F01"/>
    <w:rsid w:val="00001E91"/>
    <w:rsid w:val="00002FC0"/>
    <w:rsid w:val="00004144"/>
    <w:rsid w:val="00021FC6"/>
    <w:rsid w:val="00030B8A"/>
    <w:rsid w:val="00032ADE"/>
    <w:rsid w:val="000921F7"/>
    <w:rsid w:val="0009656D"/>
    <w:rsid w:val="000977EB"/>
    <w:rsid w:val="000A1EB7"/>
    <w:rsid w:val="000A28AB"/>
    <w:rsid w:val="000B681E"/>
    <w:rsid w:val="000C39C8"/>
    <w:rsid w:val="000D44AC"/>
    <w:rsid w:val="000E17FE"/>
    <w:rsid w:val="000E7382"/>
    <w:rsid w:val="001070E4"/>
    <w:rsid w:val="001076CD"/>
    <w:rsid w:val="00117D73"/>
    <w:rsid w:val="00141D97"/>
    <w:rsid w:val="00170A76"/>
    <w:rsid w:val="00186EFA"/>
    <w:rsid w:val="00190322"/>
    <w:rsid w:val="001A10C0"/>
    <w:rsid w:val="001C30FF"/>
    <w:rsid w:val="001E4CA3"/>
    <w:rsid w:val="001F105D"/>
    <w:rsid w:val="001F3A92"/>
    <w:rsid w:val="00205988"/>
    <w:rsid w:val="00255A7A"/>
    <w:rsid w:val="00257358"/>
    <w:rsid w:val="00265875"/>
    <w:rsid w:val="00285E7E"/>
    <w:rsid w:val="002A6C92"/>
    <w:rsid w:val="002B1F9F"/>
    <w:rsid w:val="002C46C3"/>
    <w:rsid w:val="002D0E2B"/>
    <w:rsid w:val="003012BF"/>
    <w:rsid w:val="003014FE"/>
    <w:rsid w:val="00305BBC"/>
    <w:rsid w:val="00322C2A"/>
    <w:rsid w:val="003329F0"/>
    <w:rsid w:val="00334F6F"/>
    <w:rsid w:val="0034644C"/>
    <w:rsid w:val="003616D0"/>
    <w:rsid w:val="00363347"/>
    <w:rsid w:val="00363BC0"/>
    <w:rsid w:val="00374F99"/>
    <w:rsid w:val="003753DA"/>
    <w:rsid w:val="00381329"/>
    <w:rsid w:val="003A3F4F"/>
    <w:rsid w:val="003A7C85"/>
    <w:rsid w:val="003B757D"/>
    <w:rsid w:val="003C1D42"/>
    <w:rsid w:val="003E1C42"/>
    <w:rsid w:val="003F085B"/>
    <w:rsid w:val="004152F9"/>
    <w:rsid w:val="0042296D"/>
    <w:rsid w:val="004243B0"/>
    <w:rsid w:val="00455E48"/>
    <w:rsid w:val="00463079"/>
    <w:rsid w:val="0046417D"/>
    <w:rsid w:val="00467CEB"/>
    <w:rsid w:val="00481B1E"/>
    <w:rsid w:val="0048225D"/>
    <w:rsid w:val="00491405"/>
    <w:rsid w:val="00492BCB"/>
    <w:rsid w:val="00494843"/>
    <w:rsid w:val="00494E7D"/>
    <w:rsid w:val="004A703D"/>
    <w:rsid w:val="004B65CB"/>
    <w:rsid w:val="004C0744"/>
    <w:rsid w:val="004D0490"/>
    <w:rsid w:val="004D0B6C"/>
    <w:rsid w:val="004D52E6"/>
    <w:rsid w:val="004E2B16"/>
    <w:rsid w:val="004F0742"/>
    <w:rsid w:val="004F5215"/>
    <w:rsid w:val="005052CD"/>
    <w:rsid w:val="00510F80"/>
    <w:rsid w:val="00511F7D"/>
    <w:rsid w:val="00515701"/>
    <w:rsid w:val="00517B55"/>
    <w:rsid w:val="00525B18"/>
    <w:rsid w:val="00530425"/>
    <w:rsid w:val="00532013"/>
    <w:rsid w:val="005330F3"/>
    <w:rsid w:val="00535F97"/>
    <w:rsid w:val="00537318"/>
    <w:rsid w:val="00550FF4"/>
    <w:rsid w:val="0055179E"/>
    <w:rsid w:val="00554307"/>
    <w:rsid w:val="005573D2"/>
    <w:rsid w:val="00581780"/>
    <w:rsid w:val="00587A68"/>
    <w:rsid w:val="00593412"/>
    <w:rsid w:val="00594922"/>
    <w:rsid w:val="005A5037"/>
    <w:rsid w:val="005D2172"/>
    <w:rsid w:val="005E3BFE"/>
    <w:rsid w:val="005E5D76"/>
    <w:rsid w:val="00607805"/>
    <w:rsid w:val="006160C6"/>
    <w:rsid w:val="00617C36"/>
    <w:rsid w:val="00622BE6"/>
    <w:rsid w:val="00624088"/>
    <w:rsid w:val="006351EF"/>
    <w:rsid w:val="006358EB"/>
    <w:rsid w:val="0064719A"/>
    <w:rsid w:val="006508E8"/>
    <w:rsid w:val="00651E9E"/>
    <w:rsid w:val="006711F5"/>
    <w:rsid w:val="006748EC"/>
    <w:rsid w:val="006A4E61"/>
    <w:rsid w:val="006C2E6A"/>
    <w:rsid w:val="006C449D"/>
    <w:rsid w:val="006D69EC"/>
    <w:rsid w:val="006D6E0A"/>
    <w:rsid w:val="006F015A"/>
    <w:rsid w:val="006F2214"/>
    <w:rsid w:val="0071131C"/>
    <w:rsid w:val="00732575"/>
    <w:rsid w:val="00745FCB"/>
    <w:rsid w:val="00750BAE"/>
    <w:rsid w:val="00756174"/>
    <w:rsid w:val="00761DAD"/>
    <w:rsid w:val="00773A2B"/>
    <w:rsid w:val="007755AA"/>
    <w:rsid w:val="00776625"/>
    <w:rsid w:val="00776FFC"/>
    <w:rsid w:val="0077736C"/>
    <w:rsid w:val="00781B9D"/>
    <w:rsid w:val="007942A2"/>
    <w:rsid w:val="00796A41"/>
    <w:rsid w:val="007A13C0"/>
    <w:rsid w:val="007A65C0"/>
    <w:rsid w:val="007A7F01"/>
    <w:rsid w:val="007B5B39"/>
    <w:rsid w:val="007C6B81"/>
    <w:rsid w:val="007D540E"/>
    <w:rsid w:val="007F30A2"/>
    <w:rsid w:val="007F5051"/>
    <w:rsid w:val="008064CB"/>
    <w:rsid w:val="008135D3"/>
    <w:rsid w:val="008179CB"/>
    <w:rsid w:val="008210BE"/>
    <w:rsid w:val="00837953"/>
    <w:rsid w:val="0084715D"/>
    <w:rsid w:val="0086305A"/>
    <w:rsid w:val="00865D57"/>
    <w:rsid w:val="0087021D"/>
    <w:rsid w:val="00884A9C"/>
    <w:rsid w:val="00890AB5"/>
    <w:rsid w:val="00894141"/>
    <w:rsid w:val="008952F3"/>
    <w:rsid w:val="008A27DB"/>
    <w:rsid w:val="008A7779"/>
    <w:rsid w:val="008B0B1E"/>
    <w:rsid w:val="008B37BA"/>
    <w:rsid w:val="008D7256"/>
    <w:rsid w:val="008F71E3"/>
    <w:rsid w:val="00902C4A"/>
    <w:rsid w:val="009111DD"/>
    <w:rsid w:val="00912FD4"/>
    <w:rsid w:val="0093181D"/>
    <w:rsid w:val="0093729F"/>
    <w:rsid w:val="009416B8"/>
    <w:rsid w:val="00960E5F"/>
    <w:rsid w:val="00976B4B"/>
    <w:rsid w:val="009776CA"/>
    <w:rsid w:val="0099154F"/>
    <w:rsid w:val="0099718F"/>
    <w:rsid w:val="009A7347"/>
    <w:rsid w:val="009A7C6C"/>
    <w:rsid w:val="009B044D"/>
    <w:rsid w:val="009B1D30"/>
    <w:rsid w:val="009B614B"/>
    <w:rsid w:val="009C170C"/>
    <w:rsid w:val="009D1A86"/>
    <w:rsid w:val="009D3C63"/>
    <w:rsid w:val="009D7074"/>
    <w:rsid w:val="009E70D1"/>
    <w:rsid w:val="00A21CE6"/>
    <w:rsid w:val="00A32E42"/>
    <w:rsid w:val="00A5514D"/>
    <w:rsid w:val="00A57DA4"/>
    <w:rsid w:val="00AA046F"/>
    <w:rsid w:val="00AA31CF"/>
    <w:rsid w:val="00AA4D85"/>
    <w:rsid w:val="00AB7E08"/>
    <w:rsid w:val="00AD5609"/>
    <w:rsid w:val="00AE79DE"/>
    <w:rsid w:val="00B02278"/>
    <w:rsid w:val="00B030EA"/>
    <w:rsid w:val="00B23CC8"/>
    <w:rsid w:val="00B376BD"/>
    <w:rsid w:val="00B57EC6"/>
    <w:rsid w:val="00B76C2E"/>
    <w:rsid w:val="00B85306"/>
    <w:rsid w:val="00B86477"/>
    <w:rsid w:val="00B87DFE"/>
    <w:rsid w:val="00B96C01"/>
    <w:rsid w:val="00BA0925"/>
    <w:rsid w:val="00BA0E0D"/>
    <w:rsid w:val="00BD7D88"/>
    <w:rsid w:val="00BF32F1"/>
    <w:rsid w:val="00BF635D"/>
    <w:rsid w:val="00C00885"/>
    <w:rsid w:val="00C11F86"/>
    <w:rsid w:val="00C13924"/>
    <w:rsid w:val="00C1797F"/>
    <w:rsid w:val="00C24C40"/>
    <w:rsid w:val="00C35103"/>
    <w:rsid w:val="00C42E86"/>
    <w:rsid w:val="00C47DBD"/>
    <w:rsid w:val="00C6622A"/>
    <w:rsid w:val="00CA45B6"/>
    <w:rsid w:val="00CA60FB"/>
    <w:rsid w:val="00CB1737"/>
    <w:rsid w:val="00CB76DE"/>
    <w:rsid w:val="00CD2EF9"/>
    <w:rsid w:val="00CF6FF0"/>
    <w:rsid w:val="00D03FB0"/>
    <w:rsid w:val="00D121CE"/>
    <w:rsid w:val="00D252CE"/>
    <w:rsid w:val="00D309F6"/>
    <w:rsid w:val="00D31FC6"/>
    <w:rsid w:val="00D538FA"/>
    <w:rsid w:val="00D711B2"/>
    <w:rsid w:val="00D8570D"/>
    <w:rsid w:val="00D96F6C"/>
    <w:rsid w:val="00DA33AB"/>
    <w:rsid w:val="00DB709C"/>
    <w:rsid w:val="00DF7C4C"/>
    <w:rsid w:val="00E01FFC"/>
    <w:rsid w:val="00E0314D"/>
    <w:rsid w:val="00E1616E"/>
    <w:rsid w:val="00E42EF9"/>
    <w:rsid w:val="00E43C55"/>
    <w:rsid w:val="00E513BC"/>
    <w:rsid w:val="00E6002D"/>
    <w:rsid w:val="00E64F18"/>
    <w:rsid w:val="00E93C1B"/>
    <w:rsid w:val="00E94B1E"/>
    <w:rsid w:val="00ED0C2C"/>
    <w:rsid w:val="00ED4128"/>
    <w:rsid w:val="00ED69AB"/>
    <w:rsid w:val="00EE7C5F"/>
    <w:rsid w:val="00EF5481"/>
    <w:rsid w:val="00F027FA"/>
    <w:rsid w:val="00F153AD"/>
    <w:rsid w:val="00F15C81"/>
    <w:rsid w:val="00F31589"/>
    <w:rsid w:val="00F43FEB"/>
    <w:rsid w:val="00F56E25"/>
    <w:rsid w:val="00F62E61"/>
    <w:rsid w:val="00F63676"/>
    <w:rsid w:val="00F7332A"/>
    <w:rsid w:val="00F92C1D"/>
    <w:rsid w:val="00FA03CE"/>
    <w:rsid w:val="00FA29C5"/>
    <w:rsid w:val="00FA5F83"/>
    <w:rsid w:val="00FC26A3"/>
    <w:rsid w:val="00FF21C7"/>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7F005EB"/>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7F01"/>
    <w:pPr>
      <w:spacing w:after="0" w:line="360" w:lineRule="auto"/>
      <w:ind w:firstLine="284"/>
    </w:pPr>
    <w:rPr>
      <w:rFonts w:asciiTheme="majorBidi" w:eastAsiaTheme="minorEastAsia" w:hAnsiTheme="majorBidi" w:cstheme="majorBidi"/>
      <w:sz w:val="24"/>
      <w:szCs w:val="24"/>
    </w:rPr>
  </w:style>
  <w:style w:type="paragraph" w:styleId="Heading1">
    <w:name w:val="heading 1"/>
    <w:basedOn w:val="Normal"/>
    <w:next w:val="Normal"/>
    <w:link w:val="Heading1Char"/>
    <w:uiPriority w:val="9"/>
    <w:qFormat/>
    <w:rsid w:val="007A7F01"/>
    <w:pPr>
      <w:keepNext/>
      <w:spacing w:before="240" w:after="60"/>
      <w:outlineLvl w:val="0"/>
    </w:pPr>
    <w:rPr>
      <w:rFonts w:ascii="Palatino Linotype" w:eastAsiaTheme="majorEastAsia" w:hAnsi="Palatino Linotype"/>
      <w:b/>
      <w:bCs/>
      <w:kern w:val="32"/>
      <w:sz w:val="32"/>
      <w:szCs w:val="32"/>
    </w:rPr>
  </w:style>
  <w:style w:type="paragraph" w:styleId="Heading2">
    <w:name w:val="heading 2"/>
    <w:basedOn w:val="Normal"/>
    <w:next w:val="Normal"/>
    <w:link w:val="Heading2Char"/>
    <w:uiPriority w:val="9"/>
    <w:unhideWhenUsed/>
    <w:qFormat/>
    <w:rsid w:val="007A7F01"/>
    <w:pPr>
      <w:keepNext/>
      <w:spacing w:before="240" w:after="60"/>
      <w:outlineLvl w:val="1"/>
    </w:pPr>
    <w:rPr>
      <w:rFonts w:ascii="Palatino Linotype" w:eastAsiaTheme="majorEastAsia" w:hAnsi="Palatino Linotype"/>
      <w:b/>
      <w:bCs/>
      <w:sz w:val="28"/>
      <w:szCs w:val="28"/>
    </w:rPr>
  </w:style>
  <w:style w:type="paragraph" w:styleId="Heading3">
    <w:name w:val="heading 3"/>
    <w:basedOn w:val="Normal"/>
    <w:next w:val="Normal"/>
    <w:link w:val="Heading3Char"/>
    <w:uiPriority w:val="9"/>
    <w:unhideWhenUsed/>
    <w:qFormat/>
    <w:rsid w:val="007A7F01"/>
    <w:pPr>
      <w:keepNext/>
      <w:spacing w:before="240" w:after="60"/>
      <w:outlineLvl w:val="2"/>
    </w:pPr>
    <w:rPr>
      <w:rFonts w:asciiTheme="majorHAnsi" w:eastAsiaTheme="majorEastAsia" w:hAnsiTheme="majorHAnsi"/>
      <w:b/>
      <w:bCs/>
      <w:sz w:val="26"/>
      <w:szCs w:val="26"/>
    </w:rPr>
  </w:style>
  <w:style w:type="paragraph" w:styleId="Heading4">
    <w:name w:val="heading 4"/>
    <w:basedOn w:val="Normal"/>
    <w:next w:val="Normal"/>
    <w:link w:val="Heading4Char"/>
    <w:uiPriority w:val="9"/>
    <w:semiHidden/>
    <w:unhideWhenUsed/>
    <w:qFormat/>
    <w:rsid w:val="007A7F01"/>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7A7F01"/>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7A7F01"/>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7A7F01"/>
    <w:pPr>
      <w:spacing w:before="240" w:after="60"/>
      <w:outlineLvl w:val="6"/>
    </w:pPr>
  </w:style>
  <w:style w:type="paragraph" w:styleId="Heading8">
    <w:name w:val="heading 8"/>
    <w:basedOn w:val="Normal"/>
    <w:next w:val="Normal"/>
    <w:link w:val="Heading8Char"/>
    <w:uiPriority w:val="9"/>
    <w:semiHidden/>
    <w:unhideWhenUsed/>
    <w:qFormat/>
    <w:rsid w:val="007A7F01"/>
    <w:pPr>
      <w:spacing w:before="240" w:after="60"/>
      <w:outlineLvl w:val="7"/>
    </w:pPr>
    <w:rPr>
      <w:i/>
      <w:iCs/>
    </w:rPr>
  </w:style>
  <w:style w:type="paragraph" w:styleId="Heading9">
    <w:name w:val="heading 9"/>
    <w:basedOn w:val="Normal"/>
    <w:next w:val="Normal"/>
    <w:link w:val="Heading9Char"/>
    <w:uiPriority w:val="9"/>
    <w:semiHidden/>
    <w:unhideWhenUsed/>
    <w:qFormat/>
    <w:rsid w:val="007A7F01"/>
    <w:pPr>
      <w:spacing w:before="240" w:after="60"/>
      <w:outlineLvl w:val="8"/>
    </w:pPr>
    <w:rPr>
      <w:rFonts w:asciiTheme="majorHAnsi" w:eastAsiaTheme="majorEastAsia" w:hAnsiTheme="majorHAns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A7F01"/>
    <w:rPr>
      <w:rFonts w:ascii="Palatino Linotype" w:eastAsiaTheme="majorEastAsia" w:hAnsi="Palatino Linotype" w:cstheme="majorBidi"/>
      <w:b/>
      <w:bCs/>
      <w:kern w:val="32"/>
      <w:sz w:val="32"/>
      <w:szCs w:val="32"/>
    </w:rPr>
  </w:style>
  <w:style w:type="character" w:customStyle="1" w:styleId="Heading2Char">
    <w:name w:val="Heading 2 Char"/>
    <w:basedOn w:val="DefaultParagraphFont"/>
    <w:link w:val="Heading2"/>
    <w:uiPriority w:val="9"/>
    <w:rsid w:val="007A7F01"/>
    <w:rPr>
      <w:rFonts w:ascii="Palatino Linotype" w:eastAsiaTheme="majorEastAsia" w:hAnsi="Palatino Linotype" w:cstheme="majorBidi"/>
      <w:b/>
      <w:bCs/>
      <w:sz w:val="28"/>
      <w:szCs w:val="28"/>
    </w:rPr>
  </w:style>
  <w:style w:type="character" w:customStyle="1" w:styleId="Heading3Char">
    <w:name w:val="Heading 3 Char"/>
    <w:basedOn w:val="DefaultParagraphFont"/>
    <w:link w:val="Heading3"/>
    <w:uiPriority w:val="9"/>
    <w:rsid w:val="007A7F01"/>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7A7F01"/>
    <w:rPr>
      <w:rFonts w:asciiTheme="majorBidi" w:eastAsiaTheme="minorEastAsia" w:hAnsiTheme="majorBidi" w:cstheme="majorBidi"/>
      <w:b/>
      <w:bCs/>
      <w:sz w:val="28"/>
      <w:szCs w:val="28"/>
    </w:rPr>
  </w:style>
  <w:style w:type="character" w:customStyle="1" w:styleId="Heading5Char">
    <w:name w:val="Heading 5 Char"/>
    <w:basedOn w:val="DefaultParagraphFont"/>
    <w:link w:val="Heading5"/>
    <w:uiPriority w:val="9"/>
    <w:semiHidden/>
    <w:rsid w:val="007A7F01"/>
    <w:rPr>
      <w:rFonts w:asciiTheme="majorBidi" w:eastAsiaTheme="minorEastAsia" w:hAnsiTheme="majorBidi" w:cstheme="majorBidi"/>
      <w:b/>
      <w:bCs/>
      <w:i/>
      <w:iCs/>
      <w:sz w:val="26"/>
      <w:szCs w:val="26"/>
    </w:rPr>
  </w:style>
  <w:style w:type="character" w:customStyle="1" w:styleId="Heading6Char">
    <w:name w:val="Heading 6 Char"/>
    <w:basedOn w:val="DefaultParagraphFont"/>
    <w:link w:val="Heading6"/>
    <w:uiPriority w:val="9"/>
    <w:semiHidden/>
    <w:rsid w:val="007A7F01"/>
    <w:rPr>
      <w:rFonts w:asciiTheme="majorBidi" w:eastAsiaTheme="minorEastAsia" w:hAnsiTheme="majorBidi" w:cstheme="majorBidi"/>
      <w:b/>
      <w:bCs/>
    </w:rPr>
  </w:style>
  <w:style w:type="character" w:customStyle="1" w:styleId="Heading7Char">
    <w:name w:val="Heading 7 Char"/>
    <w:basedOn w:val="DefaultParagraphFont"/>
    <w:link w:val="Heading7"/>
    <w:uiPriority w:val="9"/>
    <w:semiHidden/>
    <w:rsid w:val="007A7F01"/>
    <w:rPr>
      <w:rFonts w:asciiTheme="majorBidi" w:eastAsiaTheme="minorEastAsia" w:hAnsiTheme="majorBidi" w:cstheme="majorBidi"/>
      <w:sz w:val="24"/>
      <w:szCs w:val="24"/>
    </w:rPr>
  </w:style>
  <w:style w:type="character" w:customStyle="1" w:styleId="Heading8Char">
    <w:name w:val="Heading 8 Char"/>
    <w:basedOn w:val="DefaultParagraphFont"/>
    <w:link w:val="Heading8"/>
    <w:uiPriority w:val="9"/>
    <w:semiHidden/>
    <w:rsid w:val="007A7F01"/>
    <w:rPr>
      <w:rFonts w:asciiTheme="majorBidi" w:eastAsiaTheme="minorEastAsia" w:hAnsiTheme="majorBidi" w:cstheme="majorBidi"/>
      <w:i/>
      <w:iCs/>
      <w:sz w:val="24"/>
      <w:szCs w:val="24"/>
    </w:rPr>
  </w:style>
  <w:style w:type="character" w:customStyle="1" w:styleId="Heading9Char">
    <w:name w:val="Heading 9 Char"/>
    <w:basedOn w:val="DefaultParagraphFont"/>
    <w:link w:val="Heading9"/>
    <w:uiPriority w:val="9"/>
    <w:semiHidden/>
    <w:rsid w:val="007A7F01"/>
    <w:rPr>
      <w:rFonts w:asciiTheme="majorHAnsi" w:eastAsiaTheme="majorEastAsia" w:hAnsiTheme="majorHAnsi" w:cstheme="majorBidi"/>
    </w:rPr>
  </w:style>
  <w:style w:type="paragraph" w:styleId="Title">
    <w:name w:val="Title"/>
    <w:basedOn w:val="Normal"/>
    <w:next w:val="Normal"/>
    <w:link w:val="TitleChar"/>
    <w:uiPriority w:val="10"/>
    <w:qFormat/>
    <w:rsid w:val="007A7F01"/>
    <w:pPr>
      <w:spacing w:before="240" w:after="60"/>
      <w:jc w:val="center"/>
      <w:outlineLvl w:val="0"/>
    </w:pPr>
    <w:rPr>
      <w:rFonts w:ascii="Palatino Linotype" w:eastAsiaTheme="majorEastAsia" w:hAnsi="Palatino Linotype"/>
      <w:b/>
      <w:bCs/>
      <w:kern w:val="28"/>
      <w:sz w:val="32"/>
      <w:szCs w:val="32"/>
    </w:rPr>
  </w:style>
  <w:style w:type="character" w:customStyle="1" w:styleId="TitleChar">
    <w:name w:val="Title Char"/>
    <w:basedOn w:val="DefaultParagraphFont"/>
    <w:link w:val="Title"/>
    <w:uiPriority w:val="10"/>
    <w:rsid w:val="007A7F01"/>
    <w:rPr>
      <w:rFonts w:ascii="Palatino Linotype" w:eastAsiaTheme="majorEastAsia" w:hAnsi="Palatino Linotype" w:cstheme="majorBidi"/>
      <w:b/>
      <w:bCs/>
      <w:kern w:val="28"/>
      <w:sz w:val="32"/>
      <w:szCs w:val="32"/>
    </w:rPr>
  </w:style>
  <w:style w:type="paragraph" w:styleId="Subtitle">
    <w:name w:val="Subtitle"/>
    <w:basedOn w:val="Normal"/>
    <w:next w:val="Normal"/>
    <w:link w:val="SubtitleChar"/>
    <w:uiPriority w:val="11"/>
    <w:qFormat/>
    <w:rsid w:val="007A7F01"/>
    <w:pPr>
      <w:spacing w:after="60"/>
      <w:jc w:val="center"/>
      <w:outlineLvl w:val="1"/>
    </w:pPr>
    <w:rPr>
      <w:rFonts w:asciiTheme="majorHAnsi" w:eastAsiaTheme="majorEastAsia" w:hAnsiTheme="majorHAnsi"/>
    </w:rPr>
  </w:style>
  <w:style w:type="character" w:customStyle="1" w:styleId="SubtitleChar">
    <w:name w:val="Subtitle Char"/>
    <w:basedOn w:val="DefaultParagraphFont"/>
    <w:link w:val="Subtitle"/>
    <w:uiPriority w:val="11"/>
    <w:rsid w:val="007A7F01"/>
    <w:rPr>
      <w:rFonts w:asciiTheme="majorHAnsi" w:eastAsiaTheme="majorEastAsia" w:hAnsiTheme="majorHAnsi" w:cstheme="majorBidi"/>
      <w:sz w:val="24"/>
      <w:szCs w:val="24"/>
    </w:rPr>
  </w:style>
  <w:style w:type="character" w:styleId="Strong">
    <w:name w:val="Strong"/>
    <w:basedOn w:val="DefaultParagraphFont"/>
    <w:uiPriority w:val="22"/>
    <w:qFormat/>
    <w:rsid w:val="007A7F01"/>
    <w:rPr>
      <w:b/>
      <w:bCs/>
    </w:rPr>
  </w:style>
  <w:style w:type="character" w:styleId="Emphasis">
    <w:name w:val="Emphasis"/>
    <w:basedOn w:val="DefaultParagraphFont"/>
    <w:uiPriority w:val="20"/>
    <w:qFormat/>
    <w:rsid w:val="007A7F01"/>
    <w:rPr>
      <w:rFonts w:asciiTheme="minorHAnsi" w:hAnsiTheme="minorHAnsi"/>
      <w:b/>
      <w:i/>
      <w:iCs/>
    </w:rPr>
  </w:style>
  <w:style w:type="paragraph" w:styleId="NoSpacing">
    <w:name w:val="No Spacing"/>
    <w:basedOn w:val="Normal"/>
    <w:uiPriority w:val="1"/>
    <w:qFormat/>
    <w:rsid w:val="007A7F01"/>
    <w:rPr>
      <w:szCs w:val="32"/>
    </w:rPr>
  </w:style>
  <w:style w:type="paragraph" w:styleId="ListParagraph">
    <w:name w:val="List Paragraph"/>
    <w:basedOn w:val="Normal"/>
    <w:uiPriority w:val="34"/>
    <w:qFormat/>
    <w:rsid w:val="007A7F01"/>
    <w:pPr>
      <w:ind w:left="720"/>
      <w:contextualSpacing/>
    </w:pPr>
  </w:style>
  <w:style w:type="paragraph" w:styleId="Quote">
    <w:name w:val="Quote"/>
    <w:basedOn w:val="Normal"/>
    <w:next w:val="Normal"/>
    <w:link w:val="QuoteChar"/>
    <w:uiPriority w:val="29"/>
    <w:qFormat/>
    <w:rsid w:val="007A7F01"/>
    <w:rPr>
      <w:i/>
    </w:rPr>
  </w:style>
  <w:style w:type="character" w:customStyle="1" w:styleId="QuoteChar">
    <w:name w:val="Quote Char"/>
    <w:basedOn w:val="DefaultParagraphFont"/>
    <w:link w:val="Quote"/>
    <w:uiPriority w:val="29"/>
    <w:rsid w:val="007A7F01"/>
    <w:rPr>
      <w:rFonts w:asciiTheme="majorBidi" w:eastAsiaTheme="minorEastAsia" w:hAnsiTheme="majorBidi" w:cstheme="majorBidi"/>
      <w:i/>
      <w:sz w:val="24"/>
      <w:szCs w:val="24"/>
    </w:rPr>
  </w:style>
  <w:style w:type="paragraph" w:styleId="IntenseQuote">
    <w:name w:val="Intense Quote"/>
    <w:basedOn w:val="Normal"/>
    <w:next w:val="Normal"/>
    <w:link w:val="IntenseQuoteChar"/>
    <w:uiPriority w:val="30"/>
    <w:qFormat/>
    <w:rsid w:val="007A7F01"/>
    <w:pPr>
      <w:ind w:left="720" w:right="720"/>
    </w:pPr>
    <w:rPr>
      <w:b/>
      <w:i/>
      <w:szCs w:val="22"/>
    </w:rPr>
  </w:style>
  <w:style w:type="character" w:customStyle="1" w:styleId="IntenseQuoteChar">
    <w:name w:val="Intense Quote Char"/>
    <w:basedOn w:val="DefaultParagraphFont"/>
    <w:link w:val="IntenseQuote"/>
    <w:uiPriority w:val="30"/>
    <w:rsid w:val="007A7F01"/>
    <w:rPr>
      <w:rFonts w:asciiTheme="majorBidi" w:eastAsiaTheme="minorEastAsia" w:hAnsiTheme="majorBidi" w:cstheme="majorBidi"/>
      <w:b/>
      <w:i/>
      <w:sz w:val="24"/>
    </w:rPr>
  </w:style>
  <w:style w:type="character" w:styleId="SubtleEmphasis">
    <w:name w:val="Subtle Emphasis"/>
    <w:uiPriority w:val="19"/>
    <w:qFormat/>
    <w:rsid w:val="007A7F01"/>
    <w:rPr>
      <w:i/>
      <w:color w:val="5A5A5A" w:themeColor="text1" w:themeTint="A5"/>
    </w:rPr>
  </w:style>
  <w:style w:type="character" w:styleId="IntenseEmphasis">
    <w:name w:val="Intense Emphasis"/>
    <w:basedOn w:val="DefaultParagraphFont"/>
    <w:uiPriority w:val="21"/>
    <w:qFormat/>
    <w:rsid w:val="007A7F01"/>
    <w:rPr>
      <w:b/>
      <w:i/>
      <w:sz w:val="24"/>
      <w:szCs w:val="24"/>
      <w:u w:val="single"/>
    </w:rPr>
  </w:style>
  <w:style w:type="character" w:styleId="SubtleReference">
    <w:name w:val="Subtle Reference"/>
    <w:basedOn w:val="DefaultParagraphFont"/>
    <w:uiPriority w:val="31"/>
    <w:qFormat/>
    <w:rsid w:val="007A7F01"/>
    <w:rPr>
      <w:sz w:val="24"/>
      <w:szCs w:val="24"/>
      <w:u w:val="single"/>
    </w:rPr>
  </w:style>
  <w:style w:type="character" w:styleId="IntenseReference">
    <w:name w:val="Intense Reference"/>
    <w:basedOn w:val="DefaultParagraphFont"/>
    <w:uiPriority w:val="32"/>
    <w:qFormat/>
    <w:rsid w:val="007A7F01"/>
    <w:rPr>
      <w:b/>
      <w:sz w:val="24"/>
      <w:u w:val="single"/>
    </w:rPr>
  </w:style>
  <w:style w:type="character" w:styleId="BookTitle">
    <w:name w:val="Book Title"/>
    <w:basedOn w:val="DefaultParagraphFont"/>
    <w:uiPriority w:val="33"/>
    <w:qFormat/>
    <w:rsid w:val="007A7F01"/>
    <w:rPr>
      <w:rFonts w:asciiTheme="majorHAnsi" w:eastAsiaTheme="majorEastAsia" w:hAnsiTheme="majorHAnsi"/>
      <w:b/>
      <w:i/>
      <w:sz w:val="24"/>
      <w:szCs w:val="24"/>
    </w:rPr>
  </w:style>
  <w:style w:type="paragraph" w:styleId="TOCHeading">
    <w:name w:val="TOC Heading"/>
    <w:basedOn w:val="Heading1"/>
    <w:next w:val="Normal"/>
    <w:uiPriority w:val="39"/>
    <w:semiHidden/>
    <w:unhideWhenUsed/>
    <w:qFormat/>
    <w:rsid w:val="007A7F01"/>
    <w:pPr>
      <w:outlineLvl w:val="9"/>
    </w:pPr>
  </w:style>
  <w:style w:type="paragraph" w:styleId="Header">
    <w:name w:val="header"/>
    <w:basedOn w:val="Normal"/>
    <w:link w:val="HeaderChar"/>
    <w:uiPriority w:val="99"/>
    <w:unhideWhenUsed/>
    <w:rsid w:val="007A7F01"/>
    <w:pPr>
      <w:tabs>
        <w:tab w:val="center" w:pos="4153"/>
        <w:tab w:val="right" w:pos="8306"/>
      </w:tabs>
    </w:pPr>
  </w:style>
  <w:style w:type="character" w:customStyle="1" w:styleId="HeaderChar">
    <w:name w:val="Header Char"/>
    <w:basedOn w:val="DefaultParagraphFont"/>
    <w:link w:val="Header"/>
    <w:uiPriority w:val="99"/>
    <w:rsid w:val="007A7F01"/>
    <w:rPr>
      <w:rFonts w:asciiTheme="majorBidi" w:eastAsiaTheme="minorEastAsia" w:hAnsiTheme="majorBidi" w:cstheme="majorBidi"/>
      <w:sz w:val="24"/>
      <w:szCs w:val="24"/>
    </w:rPr>
  </w:style>
  <w:style w:type="paragraph" w:styleId="Footer">
    <w:name w:val="footer"/>
    <w:basedOn w:val="Normal"/>
    <w:link w:val="FooterChar"/>
    <w:uiPriority w:val="99"/>
    <w:unhideWhenUsed/>
    <w:rsid w:val="007A7F01"/>
    <w:pPr>
      <w:tabs>
        <w:tab w:val="center" w:pos="4153"/>
        <w:tab w:val="right" w:pos="8306"/>
      </w:tabs>
    </w:pPr>
  </w:style>
  <w:style w:type="character" w:customStyle="1" w:styleId="FooterChar">
    <w:name w:val="Footer Char"/>
    <w:basedOn w:val="DefaultParagraphFont"/>
    <w:link w:val="Footer"/>
    <w:uiPriority w:val="99"/>
    <w:rsid w:val="007A7F01"/>
    <w:rPr>
      <w:rFonts w:asciiTheme="majorBidi" w:eastAsiaTheme="minorEastAsia" w:hAnsiTheme="majorBidi" w:cstheme="majorBidi"/>
      <w:sz w:val="24"/>
      <w:szCs w:val="24"/>
    </w:rPr>
  </w:style>
  <w:style w:type="character" w:styleId="PlaceholderText">
    <w:name w:val="Placeholder Text"/>
    <w:basedOn w:val="DefaultParagraphFont"/>
    <w:uiPriority w:val="99"/>
    <w:semiHidden/>
    <w:rsid w:val="007A7F01"/>
    <w:rPr>
      <w:color w:val="808080"/>
    </w:rPr>
  </w:style>
  <w:style w:type="paragraph" w:styleId="BalloonText">
    <w:name w:val="Balloon Text"/>
    <w:basedOn w:val="Normal"/>
    <w:link w:val="BalloonTextChar"/>
    <w:uiPriority w:val="99"/>
    <w:semiHidden/>
    <w:unhideWhenUsed/>
    <w:rsid w:val="007A7F01"/>
    <w:rPr>
      <w:rFonts w:ascii="Tahoma" w:hAnsi="Tahoma" w:cs="Tahoma"/>
      <w:sz w:val="16"/>
      <w:szCs w:val="16"/>
    </w:rPr>
  </w:style>
  <w:style w:type="character" w:customStyle="1" w:styleId="BalloonTextChar">
    <w:name w:val="Balloon Text Char"/>
    <w:basedOn w:val="DefaultParagraphFont"/>
    <w:link w:val="BalloonText"/>
    <w:uiPriority w:val="99"/>
    <w:semiHidden/>
    <w:rsid w:val="007A7F01"/>
    <w:rPr>
      <w:rFonts w:ascii="Tahoma" w:eastAsiaTheme="minorEastAsia" w:hAnsi="Tahoma" w:cs="Tahoma"/>
      <w:sz w:val="16"/>
      <w:szCs w:val="16"/>
    </w:rPr>
  </w:style>
  <w:style w:type="character" w:styleId="Hyperlink">
    <w:name w:val="Hyperlink"/>
    <w:basedOn w:val="DefaultParagraphFont"/>
    <w:uiPriority w:val="99"/>
    <w:unhideWhenUsed/>
    <w:rsid w:val="007A7F01"/>
    <w:rPr>
      <w:color w:val="0000FF" w:themeColor="hyperlink"/>
      <w:u w:val="single"/>
    </w:rPr>
  </w:style>
  <w:style w:type="paragraph" w:styleId="NormalWeb">
    <w:name w:val="Normal (Web)"/>
    <w:basedOn w:val="Normal"/>
    <w:uiPriority w:val="99"/>
    <w:unhideWhenUsed/>
    <w:rsid w:val="007A7F01"/>
    <w:pPr>
      <w:spacing w:before="100" w:beforeAutospacing="1" w:after="100" w:afterAutospacing="1" w:line="240" w:lineRule="auto"/>
      <w:ind w:firstLine="0"/>
    </w:pPr>
    <w:rPr>
      <w:rFonts w:ascii="Times New Roman" w:hAnsi="Times New Roman" w:cs="Times New Roman"/>
    </w:rPr>
  </w:style>
  <w:style w:type="character" w:styleId="CommentReference">
    <w:name w:val="annotation reference"/>
    <w:basedOn w:val="DefaultParagraphFont"/>
    <w:uiPriority w:val="99"/>
    <w:semiHidden/>
    <w:unhideWhenUsed/>
    <w:rsid w:val="007A7F01"/>
    <w:rPr>
      <w:sz w:val="16"/>
      <w:szCs w:val="16"/>
    </w:rPr>
  </w:style>
  <w:style w:type="paragraph" w:styleId="CommentText">
    <w:name w:val="annotation text"/>
    <w:basedOn w:val="Normal"/>
    <w:link w:val="CommentTextChar"/>
    <w:uiPriority w:val="99"/>
    <w:semiHidden/>
    <w:unhideWhenUsed/>
    <w:rsid w:val="007A7F01"/>
    <w:pPr>
      <w:spacing w:line="240" w:lineRule="auto"/>
    </w:pPr>
    <w:rPr>
      <w:sz w:val="20"/>
      <w:szCs w:val="20"/>
    </w:rPr>
  </w:style>
  <w:style w:type="character" w:customStyle="1" w:styleId="CommentTextChar">
    <w:name w:val="Comment Text Char"/>
    <w:basedOn w:val="DefaultParagraphFont"/>
    <w:link w:val="CommentText"/>
    <w:uiPriority w:val="99"/>
    <w:semiHidden/>
    <w:rsid w:val="007A7F01"/>
    <w:rPr>
      <w:rFonts w:asciiTheme="majorBidi" w:eastAsiaTheme="minorEastAsia" w:hAnsiTheme="majorBidi" w:cstheme="majorBidi"/>
      <w:sz w:val="20"/>
      <w:szCs w:val="20"/>
    </w:rPr>
  </w:style>
  <w:style w:type="paragraph" w:styleId="CommentSubject">
    <w:name w:val="annotation subject"/>
    <w:basedOn w:val="CommentText"/>
    <w:next w:val="CommentText"/>
    <w:link w:val="CommentSubjectChar"/>
    <w:uiPriority w:val="99"/>
    <w:semiHidden/>
    <w:unhideWhenUsed/>
    <w:rsid w:val="007A7F01"/>
    <w:rPr>
      <w:b/>
      <w:bCs/>
    </w:rPr>
  </w:style>
  <w:style w:type="character" w:customStyle="1" w:styleId="CommentSubjectChar">
    <w:name w:val="Comment Subject Char"/>
    <w:basedOn w:val="CommentTextChar"/>
    <w:link w:val="CommentSubject"/>
    <w:uiPriority w:val="99"/>
    <w:semiHidden/>
    <w:rsid w:val="007A7F01"/>
    <w:rPr>
      <w:rFonts w:asciiTheme="majorBidi" w:eastAsiaTheme="minorEastAsia" w:hAnsiTheme="majorBidi" w:cstheme="majorBidi"/>
      <w:b/>
      <w:bCs/>
      <w:sz w:val="20"/>
      <w:szCs w:val="20"/>
    </w:rPr>
  </w:style>
  <w:style w:type="paragraph" w:styleId="Caption">
    <w:name w:val="caption"/>
    <w:basedOn w:val="Normal"/>
    <w:next w:val="Normal"/>
    <w:uiPriority w:val="35"/>
    <w:unhideWhenUsed/>
    <w:rsid w:val="007A7F01"/>
    <w:pPr>
      <w:spacing w:after="200" w:line="240" w:lineRule="auto"/>
    </w:pPr>
    <w:rPr>
      <w:b/>
      <w:bCs/>
      <w:color w:val="4F81BD" w:themeColor="accent1"/>
      <w:sz w:val="18"/>
      <w:szCs w:val="18"/>
    </w:rPr>
  </w:style>
  <w:style w:type="paragraph" w:styleId="Revision">
    <w:name w:val="Revision"/>
    <w:hidden/>
    <w:uiPriority w:val="99"/>
    <w:semiHidden/>
    <w:rsid w:val="007A7F01"/>
    <w:pPr>
      <w:spacing w:after="0" w:line="240" w:lineRule="auto"/>
    </w:pPr>
    <w:rPr>
      <w:rFonts w:asciiTheme="majorBidi" w:eastAsiaTheme="minorEastAsia" w:hAnsiTheme="majorBidi" w:cstheme="majorBidi"/>
      <w:sz w:val="24"/>
      <w:szCs w:val="24"/>
    </w:rPr>
  </w:style>
  <w:style w:type="table" w:styleId="TableGrid">
    <w:name w:val="Table Grid"/>
    <w:basedOn w:val="TableNormal"/>
    <w:uiPriority w:val="59"/>
    <w:rsid w:val="007A7F01"/>
    <w:pPr>
      <w:spacing w:after="0" w:line="240" w:lineRule="auto"/>
    </w:pPr>
    <w:rPr>
      <w:rFonts w:eastAsiaTheme="minorEastAsia" w:cs="Times New Roman"/>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List1">
    <w:name w:val="Medium List 1"/>
    <w:basedOn w:val="TableNormal"/>
    <w:uiPriority w:val="65"/>
    <w:rsid w:val="007A7F01"/>
    <w:pPr>
      <w:spacing w:after="0" w:line="240" w:lineRule="auto"/>
    </w:pPr>
    <w:rPr>
      <w:rFonts w:eastAsiaTheme="minorEastAsia" w:cs="Times New Roman"/>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LightShading">
    <w:name w:val="Light Shading"/>
    <w:basedOn w:val="TableNormal"/>
    <w:uiPriority w:val="60"/>
    <w:rsid w:val="007A7F01"/>
    <w:pPr>
      <w:spacing w:after="0" w:line="240" w:lineRule="auto"/>
    </w:pPr>
    <w:rPr>
      <w:rFonts w:eastAsiaTheme="minorEastAsia" w:cs="Times New Roman"/>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apple-converted-space">
    <w:name w:val="apple-converted-space"/>
    <w:basedOn w:val="DefaultParagraphFont"/>
    <w:rsid w:val="00004144"/>
  </w:style>
  <w:style w:type="paragraph" w:styleId="DocumentMap">
    <w:name w:val="Document Map"/>
    <w:basedOn w:val="Normal"/>
    <w:link w:val="DocumentMapChar"/>
    <w:uiPriority w:val="99"/>
    <w:semiHidden/>
    <w:unhideWhenUsed/>
    <w:rsid w:val="00B02278"/>
    <w:pPr>
      <w:spacing w:line="240" w:lineRule="auto"/>
    </w:pPr>
    <w:rPr>
      <w:rFonts w:ascii="Times New Roman" w:hAnsi="Times New Roman" w:cs="Times New Roman"/>
    </w:rPr>
  </w:style>
  <w:style w:type="character" w:customStyle="1" w:styleId="DocumentMapChar">
    <w:name w:val="Document Map Char"/>
    <w:basedOn w:val="DefaultParagraphFont"/>
    <w:link w:val="DocumentMap"/>
    <w:uiPriority w:val="99"/>
    <w:semiHidden/>
    <w:rsid w:val="00B02278"/>
    <w:rPr>
      <w:rFonts w:ascii="Times New Roman" w:eastAsiaTheme="minorEastAsia" w:hAnsi="Times New Roman" w:cs="Times New Roman"/>
      <w:sz w:val="24"/>
      <w:szCs w:val="24"/>
    </w:rPr>
  </w:style>
  <w:style w:type="character" w:styleId="LineNumber">
    <w:name w:val="line number"/>
    <w:basedOn w:val="DefaultParagraphFont"/>
    <w:uiPriority w:val="99"/>
    <w:semiHidden/>
    <w:unhideWhenUsed/>
    <w:rsid w:val="000E17FE"/>
  </w:style>
  <w:style w:type="character" w:styleId="FollowedHyperlink">
    <w:name w:val="FollowedHyperlink"/>
    <w:basedOn w:val="DefaultParagraphFont"/>
    <w:uiPriority w:val="99"/>
    <w:semiHidden/>
    <w:unhideWhenUsed/>
    <w:rsid w:val="00ED4128"/>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4859890">
      <w:bodyDiv w:val="1"/>
      <w:marLeft w:val="0"/>
      <w:marRight w:val="0"/>
      <w:marTop w:val="0"/>
      <w:marBottom w:val="0"/>
      <w:divBdr>
        <w:top w:val="none" w:sz="0" w:space="0" w:color="auto"/>
        <w:left w:val="none" w:sz="0" w:space="0" w:color="auto"/>
        <w:bottom w:val="none" w:sz="0" w:space="0" w:color="auto"/>
        <w:right w:val="none" w:sz="0" w:space="0" w:color="auto"/>
      </w:divBdr>
    </w:div>
    <w:div w:id="119540030">
      <w:bodyDiv w:val="1"/>
      <w:marLeft w:val="0"/>
      <w:marRight w:val="0"/>
      <w:marTop w:val="0"/>
      <w:marBottom w:val="0"/>
      <w:divBdr>
        <w:top w:val="none" w:sz="0" w:space="0" w:color="auto"/>
        <w:left w:val="none" w:sz="0" w:space="0" w:color="auto"/>
        <w:bottom w:val="none" w:sz="0" w:space="0" w:color="auto"/>
        <w:right w:val="none" w:sz="0" w:space="0" w:color="auto"/>
      </w:divBdr>
    </w:div>
    <w:div w:id="328220944">
      <w:bodyDiv w:val="1"/>
      <w:marLeft w:val="0"/>
      <w:marRight w:val="0"/>
      <w:marTop w:val="0"/>
      <w:marBottom w:val="0"/>
      <w:divBdr>
        <w:top w:val="none" w:sz="0" w:space="0" w:color="auto"/>
        <w:left w:val="none" w:sz="0" w:space="0" w:color="auto"/>
        <w:bottom w:val="none" w:sz="0" w:space="0" w:color="auto"/>
        <w:right w:val="none" w:sz="0" w:space="0" w:color="auto"/>
      </w:divBdr>
    </w:div>
    <w:div w:id="505707085">
      <w:bodyDiv w:val="1"/>
      <w:marLeft w:val="0"/>
      <w:marRight w:val="0"/>
      <w:marTop w:val="0"/>
      <w:marBottom w:val="0"/>
      <w:divBdr>
        <w:top w:val="none" w:sz="0" w:space="0" w:color="auto"/>
        <w:left w:val="none" w:sz="0" w:space="0" w:color="auto"/>
        <w:bottom w:val="none" w:sz="0" w:space="0" w:color="auto"/>
        <w:right w:val="none" w:sz="0" w:space="0" w:color="auto"/>
      </w:divBdr>
    </w:div>
    <w:div w:id="506791473">
      <w:bodyDiv w:val="1"/>
      <w:marLeft w:val="0"/>
      <w:marRight w:val="0"/>
      <w:marTop w:val="0"/>
      <w:marBottom w:val="0"/>
      <w:divBdr>
        <w:top w:val="none" w:sz="0" w:space="0" w:color="auto"/>
        <w:left w:val="none" w:sz="0" w:space="0" w:color="auto"/>
        <w:bottom w:val="none" w:sz="0" w:space="0" w:color="auto"/>
        <w:right w:val="none" w:sz="0" w:space="0" w:color="auto"/>
      </w:divBdr>
    </w:div>
    <w:div w:id="837386039">
      <w:bodyDiv w:val="1"/>
      <w:marLeft w:val="0"/>
      <w:marRight w:val="0"/>
      <w:marTop w:val="0"/>
      <w:marBottom w:val="0"/>
      <w:divBdr>
        <w:top w:val="none" w:sz="0" w:space="0" w:color="auto"/>
        <w:left w:val="none" w:sz="0" w:space="0" w:color="auto"/>
        <w:bottom w:val="none" w:sz="0" w:space="0" w:color="auto"/>
        <w:right w:val="none" w:sz="0" w:space="0" w:color="auto"/>
      </w:divBdr>
    </w:div>
    <w:div w:id="851918411">
      <w:bodyDiv w:val="1"/>
      <w:marLeft w:val="0"/>
      <w:marRight w:val="0"/>
      <w:marTop w:val="0"/>
      <w:marBottom w:val="0"/>
      <w:divBdr>
        <w:top w:val="none" w:sz="0" w:space="0" w:color="auto"/>
        <w:left w:val="none" w:sz="0" w:space="0" w:color="auto"/>
        <w:bottom w:val="none" w:sz="0" w:space="0" w:color="auto"/>
        <w:right w:val="none" w:sz="0" w:space="0" w:color="auto"/>
      </w:divBdr>
    </w:div>
    <w:div w:id="909316561">
      <w:bodyDiv w:val="1"/>
      <w:marLeft w:val="0"/>
      <w:marRight w:val="0"/>
      <w:marTop w:val="0"/>
      <w:marBottom w:val="0"/>
      <w:divBdr>
        <w:top w:val="none" w:sz="0" w:space="0" w:color="auto"/>
        <w:left w:val="none" w:sz="0" w:space="0" w:color="auto"/>
        <w:bottom w:val="none" w:sz="0" w:space="0" w:color="auto"/>
        <w:right w:val="none" w:sz="0" w:space="0" w:color="auto"/>
      </w:divBdr>
    </w:div>
    <w:div w:id="947741488">
      <w:bodyDiv w:val="1"/>
      <w:marLeft w:val="0"/>
      <w:marRight w:val="0"/>
      <w:marTop w:val="0"/>
      <w:marBottom w:val="0"/>
      <w:divBdr>
        <w:top w:val="none" w:sz="0" w:space="0" w:color="auto"/>
        <w:left w:val="none" w:sz="0" w:space="0" w:color="auto"/>
        <w:bottom w:val="none" w:sz="0" w:space="0" w:color="auto"/>
        <w:right w:val="none" w:sz="0" w:space="0" w:color="auto"/>
      </w:divBdr>
    </w:div>
    <w:div w:id="1029405853">
      <w:bodyDiv w:val="1"/>
      <w:marLeft w:val="0"/>
      <w:marRight w:val="0"/>
      <w:marTop w:val="0"/>
      <w:marBottom w:val="0"/>
      <w:divBdr>
        <w:top w:val="none" w:sz="0" w:space="0" w:color="auto"/>
        <w:left w:val="none" w:sz="0" w:space="0" w:color="auto"/>
        <w:bottom w:val="none" w:sz="0" w:space="0" w:color="auto"/>
        <w:right w:val="none" w:sz="0" w:space="0" w:color="auto"/>
      </w:divBdr>
    </w:div>
    <w:div w:id="1129545554">
      <w:bodyDiv w:val="1"/>
      <w:marLeft w:val="0"/>
      <w:marRight w:val="0"/>
      <w:marTop w:val="0"/>
      <w:marBottom w:val="0"/>
      <w:divBdr>
        <w:top w:val="none" w:sz="0" w:space="0" w:color="auto"/>
        <w:left w:val="none" w:sz="0" w:space="0" w:color="auto"/>
        <w:bottom w:val="none" w:sz="0" w:space="0" w:color="auto"/>
        <w:right w:val="none" w:sz="0" w:space="0" w:color="auto"/>
      </w:divBdr>
    </w:div>
    <w:div w:id="1358387554">
      <w:bodyDiv w:val="1"/>
      <w:marLeft w:val="0"/>
      <w:marRight w:val="0"/>
      <w:marTop w:val="0"/>
      <w:marBottom w:val="0"/>
      <w:divBdr>
        <w:top w:val="none" w:sz="0" w:space="0" w:color="auto"/>
        <w:left w:val="none" w:sz="0" w:space="0" w:color="auto"/>
        <w:bottom w:val="none" w:sz="0" w:space="0" w:color="auto"/>
        <w:right w:val="none" w:sz="0" w:space="0" w:color="auto"/>
      </w:divBdr>
    </w:div>
    <w:div w:id="1395155826">
      <w:bodyDiv w:val="1"/>
      <w:marLeft w:val="0"/>
      <w:marRight w:val="0"/>
      <w:marTop w:val="0"/>
      <w:marBottom w:val="0"/>
      <w:divBdr>
        <w:top w:val="none" w:sz="0" w:space="0" w:color="auto"/>
        <w:left w:val="none" w:sz="0" w:space="0" w:color="auto"/>
        <w:bottom w:val="none" w:sz="0" w:space="0" w:color="auto"/>
        <w:right w:val="none" w:sz="0" w:space="0" w:color="auto"/>
      </w:divBdr>
    </w:div>
    <w:div w:id="1396008314">
      <w:bodyDiv w:val="1"/>
      <w:marLeft w:val="0"/>
      <w:marRight w:val="0"/>
      <w:marTop w:val="0"/>
      <w:marBottom w:val="0"/>
      <w:divBdr>
        <w:top w:val="none" w:sz="0" w:space="0" w:color="auto"/>
        <w:left w:val="none" w:sz="0" w:space="0" w:color="auto"/>
        <w:bottom w:val="none" w:sz="0" w:space="0" w:color="auto"/>
        <w:right w:val="none" w:sz="0" w:space="0" w:color="auto"/>
      </w:divBdr>
    </w:div>
    <w:div w:id="1609659203">
      <w:bodyDiv w:val="1"/>
      <w:marLeft w:val="0"/>
      <w:marRight w:val="0"/>
      <w:marTop w:val="0"/>
      <w:marBottom w:val="0"/>
      <w:divBdr>
        <w:top w:val="none" w:sz="0" w:space="0" w:color="auto"/>
        <w:left w:val="none" w:sz="0" w:space="0" w:color="auto"/>
        <w:bottom w:val="none" w:sz="0" w:space="0" w:color="auto"/>
        <w:right w:val="none" w:sz="0" w:space="0" w:color="auto"/>
      </w:divBdr>
    </w:div>
    <w:div w:id="1649238575">
      <w:bodyDiv w:val="1"/>
      <w:marLeft w:val="0"/>
      <w:marRight w:val="0"/>
      <w:marTop w:val="0"/>
      <w:marBottom w:val="0"/>
      <w:divBdr>
        <w:top w:val="none" w:sz="0" w:space="0" w:color="auto"/>
        <w:left w:val="none" w:sz="0" w:space="0" w:color="auto"/>
        <w:bottom w:val="none" w:sz="0" w:space="0" w:color="auto"/>
        <w:right w:val="none" w:sz="0" w:space="0" w:color="auto"/>
      </w:divBdr>
    </w:div>
    <w:div w:id="1844198264">
      <w:bodyDiv w:val="1"/>
      <w:marLeft w:val="0"/>
      <w:marRight w:val="0"/>
      <w:marTop w:val="0"/>
      <w:marBottom w:val="0"/>
      <w:divBdr>
        <w:top w:val="none" w:sz="0" w:space="0" w:color="auto"/>
        <w:left w:val="none" w:sz="0" w:space="0" w:color="auto"/>
        <w:bottom w:val="none" w:sz="0" w:space="0" w:color="auto"/>
        <w:right w:val="none" w:sz="0" w:space="0" w:color="auto"/>
      </w:divBdr>
    </w:div>
    <w:div w:id="1874465224">
      <w:bodyDiv w:val="1"/>
      <w:marLeft w:val="0"/>
      <w:marRight w:val="0"/>
      <w:marTop w:val="0"/>
      <w:marBottom w:val="0"/>
      <w:divBdr>
        <w:top w:val="none" w:sz="0" w:space="0" w:color="auto"/>
        <w:left w:val="none" w:sz="0" w:space="0" w:color="auto"/>
        <w:bottom w:val="none" w:sz="0" w:space="0" w:color="auto"/>
        <w:right w:val="none" w:sz="0" w:space="0" w:color="auto"/>
      </w:divBdr>
    </w:div>
    <w:div w:id="1972711950">
      <w:bodyDiv w:val="1"/>
      <w:marLeft w:val="0"/>
      <w:marRight w:val="0"/>
      <w:marTop w:val="0"/>
      <w:marBottom w:val="0"/>
      <w:divBdr>
        <w:top w:val="none" w:sz="0" w:space="0" w:color="auto"/>
        <w:left w:val="none" w:sz="0" w:space="0" w:color="auto"/>
        <w:bottom w:val="none" w:sz="0" w:space="0" w:color="auto"/>
        <w:right w:val="none" w:sz="0" w:space="0" w:color="auto"/>
      </w:divBdr>
    </w:div>
    <w:div w:id="1985036611">
      <w:bodyDiv w:val="1"/>
      <w:marLeft w:val="0"/>
      <w:marRight w:val="0"/>
      <w:marTop w:val="0"/>
      <w:marBottom w:val="0"/>
      <w:divBdr>
        <w:top w:val="none" w:sz="0" w:space="0" w:color="auto"/>
        <w:left w:val="none" w:sz="0" w:space="0" w:color="auto"/>
        <w:bottom w:val="none" w:sz="0" w:space="0" w:color="auto"/>
        <w:right w:val="none" w:sz="0" w:space="0" w:color="auto"/>
      </w:divBdr>
    </w:div>
    <w:div w:id="1994679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png"/><Relationship Id="rId20" Type="http://schemas.openxmlformats.org/officeDocument/2006/relationships/image" Target="media/image4.png"/><Relationship Id="rId21" Type="http://schemas.openxmlformats.org/officeDocument/2006/relationships/image" Target="media/image5.png"/><Relationship Id="rId22" Type="http://schemas.openxmlformats.org/officeDocument/2006/relationships/image" Target="media/image6.png"/><Relationship Id="rId23" Type="http://schemas.openxmlformats.org/officeDocument/2006/relationships/header" Target="header1.xml"/><Relationship Id="rId24" Type="http://schemas.openxmlformats.org/officeDocument/2006/relationships/header" Target="header2.xml"/><Relationship Id="rId25" Type="http://schemas.openxmlformats.org/officeDocument/2006/relationships/footer" Target="footer1.xml"/><Relationship Id="rId26" Type="http://schemas.openxmlformats.org/officeDocument/2006/relationships/footer" Target="footer2.xml"/><Relationship Id="rId27" Type="http://schemas.openxmlformats.org/officeDocument/2006/relationships/fontTable" Target="fontTable.xml"/><Relationship Id="rId28" Type="http://schemas.openxmlformats.org/officeDocument/2006/relationships/theme" Target="theme/theme1.xml"/><Relationship Id="rId10" Type="http://schemas.openxmlformats.org/officeDocument/2006/relationships/hyperlink" Target="http://curveball.yoavram.com" TargetMode="External"/><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hyperlink" Target="http://curveball.yoavram.com" TargetMode="External"/><Relationship Id="rId14" Type="http://schemas.openxmlformats.org/officeDocument/2006/relationships/hyperlink" Target="https://figshare.com/s/b08c6b975779e03ec48e" TargetMode="External"/><Relationship Id="rId15" Type="http://schemas.openxmlformats.org/officeDocument/2006/relationships/hyperlink" Target="https://github.com/yoavram/curveball" TargetMode="External"/><Relationship Id="rId16" Type="http://schemas.openxmlformats.org/officeDocument/2006/relationships/hyperlink" Target="http://curveball.yoavram.com" TargetMode="External"/><Relationship Id="rId17" Type="http://schemas.openxmlformats.org/officeDocument/2006/relationships/hyperlink" Target="https://curveball.netlify.com" TargetMode="External"/><Relationship Id="rId18" Type="http://schemas.openxmlformats.org/officeDocument/2006/relationships/hyperlink" Target="https://github.com/yoavram/curveball_ms" TargetMode="External"/><Relationship Id="rId19" Type="http://schemas.openxmlformats.org/officeDocument/2006/relationships/hyperlink" Target="https://dl.dropboxusercontent.com/u/1578682/supp.ipynb"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curveball.yoavram.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SIST02.XSL" StyleName="SIST02"/>
</file>

<file path=customXml/itemProps1.xml><?xml version="1.0" encoding="utf-8"?>
<ds:datastoreItem xmlns:ds="http://schemas.openxmlformats.org/officeDocument/2006/customXml" ds:itemID="{959AF37D-054F-324F-9489-EE16D586DB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23</Pages>
  <Words>22160</Words>
  <Characters>126318</Characters>
  <Application>Microsoft Macintosh Word</Application>
  <DocSecurity>0</DocSecurity>
  <Lines>1052</Lines>
  <Paragraphs>296</Paragraphs>
  <ScaleCrop>false</ScaleCrop>
  <HeadingPairs>
    <vt:vector size="2" baseType="variant">
      <vt:variant>
        <vt:lpstr>Title</vt:lpstr>
      </vt:variant>
      <vt:variant>
        <vt:i4>1</vt:i4>
      </vt:variant>
    </vt:vector>
  </HeadingPairs>
  <TitlesOfParts>
    <vt:vector size="1" baseType="lpstr">
      <vt:lpstr/>
    </vt:vector>
  </TitlesOfParts>
  <Company>TAU</Company>
  <LinksUpToDate>false</LinksUpToDate>
  <CharactersWithSpaces>148182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Yoav Ram</dc:creator>
  <cp:keywords/>
  <dc:description/>
  <cp:lastModifiedBy>Yoav</cp:lastModifiedBy>
  <cp:revision>3</cp:revision>
  <cp:lastPrinted>2016-08-03T07:24:00Z</cp:lastPrinted>
  <dcterms:created xsi:type="dcterms:W3CDTF">2016-08-03T07:24:00Z</dcterms:created>
  <dcterms:modified xsi:type="dcterms:W3CDTF">2016-08-03T07:25:00Z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Recent Style Id 0_1">
    <vt:lpwstr>http://www.zotero.org/styles/annual-reviews-without-titles</vt:lpwstr>
  </property>
  <property fmtid="{D5CDD505-2E9C-101B-9397-08002B2CF9AE}" pid="4" name="Mendeley Recent Style Name 0_1">
    <vt:lpwstr>Annual Reviews (sorted by order of appearance, without titles)</vt:lpwstr>
  </property>
  <property fmtid="{D5CDD505-2E9C-101B-9397-08002B2CF9AE}" pid="5" name="Mendeley Recent Style Id 1_1">
    <vt:lpwstr>http://www.zotero.org/styles/chicago-author-date</vt:lpwstr>
  </property>
  <property fmtid="{D5CDD505-2E9C-101B-9397-08002B2CF9AE}" pid="6" name="Mendeley Recent Style Name 1_1">
    <vt:lpwstr>Chicago Manual of Style 16th edition (author-date)</vt:lpwstr>
  </property>
  <property fmtid="{D5CDD505-2E9C-101B-9397-08002B2CF9AE}" pid="7" name="Mendeley Recent Style Id 2_1">
    <vt:lpwstr>http://www.zotero.org/styles/frontiers-in-evolutionary-and-population-genetics</vt:lpwstr>
  </property>
  <property fmtid="{D5CDD505-2E9C-101B-9397-08002B2CF9AE}" pid="8" name="Mendeley Recent Style Name 2_1">
    <vt:lpwstr>Frontiers in Evolutionary and Population Genetics</vt:lpwstr>
  </property>
  <property fmtid="{D5CDD505-2E9C-101B-9397-08002B2CF9AE}" pid="9" name="Mendeley Recent Style Id 3_1">
    <vt:lpwstr>http://www.zotero.org/styles/nature</vt:lpwstr>
  </property>
  <property fmtid="{D5CDD505-2E9C-101B-9397-08002B2CF9AE}" pid="10" name="Mendeley Recent Style Name 3_1">
    <vt:lpwstr>Nature</vt:lpwstr>
  </property>
  <property fmtid="{D5CDD505-2E9C-101B-9397-08002B2CF9AE}" pid="11" name="Mendeley Recent Style Id 4_1">
    <vt:lpwstr>http://www.zotero.org/styles/nature-methods</vt:lpwstr>
  </property>
  <property fmtid="{D5CDD505-2E9C-101B-9397-08002B2CF9AE}" pid="12" name="Mendeley Recent Style Name 4_1">
    <vt:lpwstr>Nature Methods</vt:lpwstr>
  </property>
  <property fmtid="{D5CDD505-2E9C-101B-9397-08002B2CF9AE}" pid="13" name="Mendeley Recent Style Id 5_1">
    <vt:lpwstr>http://www.zotero.org/styles/proceedings-of-the-royal-society-b</vt:lpwstr>
  </property>
  <property fmtid="{D5CDD505-2E9C-101B-9397-08002B2CF9AE}" pid="14" name="Mendeley Recent Style Name 5_1">
    <vt:lpwstr>Proceedings of the Royal Society B</vt:lpwstr>
  </property>
  <property fmtid="{D5CDD505-2E9C-101B-9397-08002B2CF9AE}" pid="15" name="Mendeley Recent Style Id 6_1">
    <vt:lpwstr>http://www.zotero.org/styles/plos</vt:lpwstr>
  </property>
  <property fmtid="{D5CDD505-2E9C-101B-9397-08002B2CF9AE}" pid="16" name="Mendeley Recent Style Name 6_1">
    <vt:lpwstr>Public Library of Science</vt:lpwstr>
  </property>
  <property fmtid="{D5CDD505-2E9C-101B-9397-08002B2CF9AE}" pid="17" name="Mendeley Recent Style Id 7_1">
    <vt:lpwstr>http://www.zotero.org/styles/science</vt:lpwstr>
  </property>
  <property fmtid="{D5CDD505-2E9C-101B-9397-08002B2CF9AE}" pid="18" name="Mendeley Recent Style Name 7_1">
    <vt:lpwstr>Science</vt:lpwstr>
  </property>
  <property fmtid="{D5CDD505-2E9C-101B-9397-08002B2CF9AE}" pid="19" name="Mendeley Recent Style Id 8_1">
    <vt:lpwstr>http://www.zotero.org/styles/science-without-titles</vt:lpwstr>
  </property>
  <property fmtid="{D5CDD505-2E9C-101B-9397-08002B2CF9AE}" pid="20" name="Mendeley Recent Style Name 8_1">
    <vt:lpwstr>Science (without titles)</vt:lpwstr>
  </property>
  <property fmtid="{D5CDD505-2E9C-101B-9397-08002B2CF9AE}" pid="21" name="Mendeley Recent Style Id 9_1">
    <vt:lpwstr>http://www.zotero.org/styles/vancouver</vt:lpwstr>
  </property>
  <property fmtid="{D5CDD505-2E9C-101B-9397-08002B2CF9AE}" pid="22" name="Mendeley Recent Style Name 9_1">
    <vt:lpwstr>Vancouver</vt:lpwstr>
  </property>
  <property fmtid="{D5CDD505-2E9C-101B-9397-08002B2CF9AE}" pid="23" name="Mendeley Citation Style_1">
    <vt:lpwstr>http://www.zotero.org/styles/nature</vt:lpwstr>
  </property>
</Properties>
</file>